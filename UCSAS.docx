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2B04" w14:textId="77777777" w:rsidR="00E71348" w:rsidRPr="00E71348" w:rsidRDefault="00E71348" w:rsidP="00E71348">
      <w:pPr>
        <w:rPr>
          <w:rFonts w:ascii="Times New Roman" w:eastAsia="Times New Roman" w:hAnsi="Times New Roman" w:cs="Times New Roman"/>
          <w:kern w:val="0"/>
          <w14:ligatures w14:val="none"/>
        </w:rPr>
      </w:pPr>
    </w:p>
    <w:p w14:paraId="5516F78B"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INCLUDE: </w:t>
      </w:r>
      <w:proofErr w:type="spellStart"/>
      <w:proofErr w:type="gramStart"/>
      <w:r w:rsidRPr="00E71348">
        <w:rPr>
          <w:rFonts w:ascii="Arial" w:eastAsia="Times New Roman" w:hAnsi="Arial" w:cs="Arial"/>
          <w:color w:val="000000"/>
          <w:kern w:val="0"/>
          <w:sz w:val="22"/>
          <w:szCs w:val="22"/>
          <w14:ligatures w14:val="none"/>
        </w:rPr>
        <w:t>doesn;t</w:t>
      </w:r>
      <w:proofErr w:type="spellEnd"/>
      <w:proofErr w:type="gramEnd"/>
      <w:r w:rsidRPr="00E71348">
        <w:rPr>
          <w:rFonts w:ascii="Arial" w:eastAsia="Times New Roman" w:hAnsi="Arial" w:cs="Arial"/>
          <w:color w:val="000000"/>
          <w:kern w:val="0"/>
          <w:sz w:val="22"/>
          <w:szCs w:val="22"/>
          <w14:ligatures w14:val="none"/>
        </w:rPr>
        <w:t xml:space="preserve"> include injuries, physical toll of competition on </w:t>
      </w:r>
      <w:proofErr w:type="spellStart"/>
      <w:r w:rsidRPr="00E71348">
        <w:rPr>
          <w:rFonts w:ascii="Arial" w:eastAsia="Times New Roman" w:hAnsi="Arial" w:cs="Arial"/>
          <w:color w:val="000000"/>
          <w:kern w:val="0"/>
          <w:sz w:val="22"/>
          <w:szCs w:val="22"/>
          <w14:ligatures w14:val="none"/>
        </w:rPr>
        <w:t>mult</w:t>
      </w:r>
      <w:proofErr w:type="spellEnd"/>
      <w:r w:rsidRPr="00E71348">
        <w:rPr>
          <w:rFonts w:ascii="Arial" w:eastAsia="Times New Roman" w:hAnsi="Arial" w:cs="Arial"/>
          <w:color w:val="000000"/>
          <w:kern w:val="0"/>
          <w:sz w:val="22"/>
          <w:szCs w:val="22"/>
          <w14:ligatures w14:val="none"/>
        </w:rPr>
        <w:t>. Events., team cohesion</w:t>
      </w:r>
    </w:p>
    <w:p w14:paraId="6D236716" w14:textId="77777777" w:rsidR="00E71348" w:rsidRPr="00E71348" w:rsidRDefault="00E71348" w:rsidP="00E71348">
      <w:pPr>
        <w:rPr>
          <w:rFonts w:ascii="Times New Roman" w:eastAsia="Times New Roman" w:hAnsi="Times New Roman" w:cs="Times New Roman"/>
          <w:kern w:val="0"/>
          <w14:ligatures w14:val="none"/>
        </w:rPr>
      </w:pPr>
    </w:p>
    <w:p w14:paraId="02369DCC"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Olympians who go with a team can also compete in individual events.</w:t>
      </w:r>
    </w:p>
    <w:p w14:paraId="045056AE" w14:textId="77777777" w:rsidR="00E71348" w:rsidRPr="00E71348" w:rsidRDefault="00E71348" w:rsidP="00E71348">
      <w:pPr>
        <w:numPr>
          <w:ilvl w:val="0"/>
          <w:numId w:val="1"/>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Abstract </w:t>
      </w:r>
    </w:p>
    <w:p w14:paraId="191A1434" w14:textId="77777777" w:rsidR="00E71348" w:rsidRPr="00E71348" w:rsidRDefault="00E71348" w:rsidP="00E71348">
      <w:pPr>
        <w:spacing w:after="200"/>
        <w:jc w:val="both"/>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The field of sports analytics, propelled by advancements in machine learning and data science, has revolutionized decision-making processes across various athletic disciplines. This research paper explores the comprehensive process of data scraping, cleaning, exploratory data analysis (EDA), and modeling, with the </w:t>
      </w:r>
      <w:proofErr w:type="gramStart"/>
      <w:r w:rsidRPr="00E71348">
        <w:rPr>
          <w:rFonts w:ascii="Arial" w:eastAsia="Times New Roman" w:hAnsi="Arial" w:cs="Arial"/>
          <w:color w:val="000000"/>
          <w:kern w:val="0"/>
          <w:sz w:val="22"/>
          <w:szCs w:val="22"/>
          <w14:ligatures w14:val="none"/>
        </w:rPr>
        <w:t>ultimate goal</w:t>
      </w:r>
      <w:proofErr w:type="gramEnd"/>
      <w:r w:rsidRPr="00E71348">
        <w:rPr>
          <w:rFonts w:ascii="Arial" w:eastAsia="Times New Roman" w:hAnsi="Arial" w:cs="Arial"/>
          <w:color w:val="000000"/>
          <w:kern w:val="0"/>
          <w:sz w:val="22"/>
          <w:szCs w:val="22"/>
          <w14:ligatures w14:val="none"/>
        </w:rPr>
        <w:t xml:space="preserve"> of selecting the best Men's and Women's Team and Individual USA Olympic Artistic Gymnasts. The notion of "best" is approached with flexibility, although, for the purposes of this paper, "best" is operationalized as maximizing the total medal count in artistic Gymnastics for the United States at the 2024 Olympic Games.  By embracing the power of data-driven decision-making, this research contributes to the evolving landscape of sports analytics and presents a comprehensive approach to assembling elite gymnastics teams for the United States. Ultimately, the objective is to equip Team USA with the talent, diversity, and strategies that will maximize their medal count and enhance the nation's standing in Olympic Artistic Gymnastics competitions.</w:t>
      </w:r>
    </w:p>
    <w:p w14:paraId="1885C1D6" w14:textId="77777777" w:rsidR="00E71348" w:rsidRPr="00E71348" w:rsidRDefault="00E71348" w:rsidP="00E71348">
      <w:pPr>
        <w:spacing w:after="200"/>
        <w:jc w:val="both"/>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Maximize Medal Count</w:t>
      </w:r>
    </w:p>
    <w:p w14:paraId="5E69E6C0" w14:textId="77777777" w:rsidR="00E71348" w:rsidRPr="00E71348" w:rsidRDefault="00E71348" w:rsidP="00E71348">
      <w:pPr>
        <w:numPr>
          <w:ilvl w:val="0"/>
          <w:numId w:val="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Introduction </w:t>
      </w:r>
    </w:p>
    <w:p w14:paraId="1FC63832" w14:textId="77777777" w:rsidR="00E71348" w:rsidRPr="00E71348" w:rsidRDefault="00E71348" w:rsidP="00E71348">
      <w:pPr>
        <w:spacing w:after="200"/>
        <w:ind w:left="72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This research addresses the imperative task of assembling the optimal Men's and Women's Team USA Olympic Artistic Gymnastics teams for Paris 2024, with the primary objective of maximizing success. The challenge centers on identifying a group of five athletes for each team, leveraging analytics models to compare and forecast medal counts across the eight events for men and six events for women. The overarching goal is to strategically position Team USA for excellence in the forthcoming Olympic Games.</w:t>
      </w:r>
    </w:p>
    <w:p w14:paraId="12668945" w14:textId="77777777" w:rsidR="00E71348" w:rsidRPr="00E71348" w:rsidRDefault="00E71348" w:rsidP="00E71348">
      <w:pPr>
        <w:spacing w:after="200"/>
        <w:ind w:left="72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When determining the composition of the optimal Men's and Women's Team USA Olympic Artistic Gymnastics teams, a pivotal consideration in determining the “best</w:t>
      </w:r>
      <w:proofErr w:type="gramStart"/>
      <w:r w:rsidRPr="00E71348">
        <w:rPr>
          <w:rFonts w:ascii="Arial" w:eastAsia="Times New Roman" w:hAnsi="Arial" w:cs="Arial"/>
          <w:color w:val="000000"/>
          <w:kern w:val="0"/>
          <w:sz w:val="22"/>
          <w:szCs w:val="22"/>
          <w14:ligatures w14:val="none"/>
        </w:rPr>
        <w:t>”,  is</w:t>
      </w:r>
      <w:proofErr w:type="gramEnd"/>
      <w:r w:rsidRPr="00E71348">
        <w:rPr>
          <w:rFonts w:ascii="Arial" w:eastAsia="Times New Roman" w:hAnsi="Arial" w:cs="Arial"/>
          <w:color w:val="000000"/>
          <w:kern w:val="0"/>
          <w:sz w:val="22"/>
          <w:szCs w:val="22"/>
          <w14:ligatures w14:val="none"/>
        </w:rPr>
        <w:t xml:space="preserve"> the medal count. Establishing a baseline for individual event models involved implementing a rudimentary benchmark, employing the </w:t>
      </w:r>
      <w:proofErr w:type="spellStart"/>
      <w:r w:rsidRPr="00E71348">
        <w:rPr>
          <w:rFonts w:ascii="Arial" w:eastAsia="Times New Roman" w:hAnsi="Arial" w:cs="Arial"/>
          <w:color w:val="000000"/>
          <w:kern w:val="0"/>
          <w:sz w:val="22"/>
          <w:szCs w:val="22"/>
          <w14:ligatures w14:val="none"/>
        </w:rPr>
        <w:t>ZeroR</w:t>
      </w:r>
      <w:proofErr w:type="spellEnd"/>
      <w:r w:rsidRPr="00E71348">
        <w:rPr>
          <w:rFonts w:ascii="Arial" w:eastAsia="Times New Roman" w:hAnsi="Arial" w:cs="Arial"/>
          <w:color w:val="000000"/>
          <w:kern w:val="0"/>
          <w:sz w:val="22"/>
          <w:szCs w:val="22"/>
          <w14:ligatures w14:val="none"/>
        </w:rPr>
        <w:t xml:space="preserve"> algorithm. </w:t>
      </w:r>
      <w:proofErr w:type="spellStart"/>
      <w:r w:rsidRPr="00E71348">
        <w:rPr>
          <w:rFonts w:ascii="Arial" w:eastAsia="Times New Roman" w:hAnsi="Arial" w:cs="Arial"/>
          <w:color w:val="000000"/>
          <w:kern w:val="0"/>
          <w:sz w:val="22"/>
          <w:szCs w:val="22"/>
          <w14:ligatures w14:val="none"/>
        </w:rPr>
        <w:t>ZeroR</w:t>
      </w:r>
      <w:proofErr w:type="spellEnd"/>
      <w:r w:rsidRPr="00E71348">
        <w:rPr>
          <w:rFonts w:ascii="Arial" w:eastAsia="Times New Roman" w:hAnsi="Arial" w:cs="Arial"/>
          <w:color w:val="000000"/>
          <w:kern w:val="0"/>
          <w:sz w:val="22"/>
          <w:szCs w:val="22"/>
          <w14:ligatures w14:val="none"/>
        </w:rPr>
        <w:t xml:space="preserve">, a simplistic baseline algorithm frequently used in machine learning for benchmarking, predicts the most frequent class or outcome within a dataset, regardless of its features or variables. The models under scrutiny in this study encompass a comprehensive list, including </w:t>
      </w:r>
      <w:proofErr w:type="spellStart"/>
      <w:r w:rsidRPr="00E71348">
        <w:rPr>
          <w:rFonts w:ascii="Arial" w:eastAsia="Times New Roman" w:hAnsi="Arial" w:cs="Arial"/>
          <w:color w:val="000000"/>
          <w:kern w:val="0"/>
          <w:sz w:val="22"/>
          <w:szCs w:val="22"/>
          <w14:ligatures w14:val="none"/>
        </w:rPr>
        <w:t>RandomForestClassifier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AdaBoostClassifier</w:t>
      </w:r>
      <w:proofErr w:type="spellEnd"/>
      <w:r w:rsidRPr="00E71348">
        <w:rPr>
          <w:rFonts w:ascii="Arial" w:eastAsia="Times New Roman" w:hAnsi="Arial" w:cs="Arial"/>
          <w:color w:val="000000"/>
          <w:kern w:val="0"/>
          <w:sz w:val="22"/>
          <w:szCs w:val="22"/>
          <w14:ligatures w14:val="none"/>
        </w:rPr>
        <w:t xml:space="preserve">, Support Vector Classifier (SVC), </w:t>
      </w:r>
      <w:proofErr w:type="spellStart"/>
      <w:r w:rsidRPr="00E71348">
        <w:rPr>
          <w:rFonts w:ascii="Arial" w:eastAsia="Times New Roman" w:hAnsi="Arial" w:cs="Arial"/>
          <w:color w:val="000000"/>
          <w:kern w:val="0"/>
          <w:sz w:val="22"/>
          <w:szCs w:val="22"/>
          <w14:ligatures w14:val="none"/>
        </w:rPr>
        <w:t>KNeighborsClassifier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DecisionTreeClassifier</w:t>
      </w:r>
      <w:proofErr w:type="spellEnd"/>
      <w:r w:rsidRPr="00E71348">
        <w:rPr>
          <w:rFonts w:ascii="Arial" w:eastAsia="Times New Roman" w:hAnsi="Arial" w:cs="Arial"/>
          <w:color w:val="000000"/>
          <w:kern w:val="0"/>
          <w:sz w:val="22"/>
          <w:szCs w:val="22"/>
          <w14:ligatures w14:val="none"/>
        </w:rPr>
        <w:t>, Gaussian Naive Bayes (</w:t>
      </w:r>
      <w:proofErr w:type="spellStart"/>
      <w:r w:rsidRPr="00E71348">
        <w:rPr>
          <w:rFonts w:ascii="Arial" w:eastAsia="Times New Roman" w:hAnsi="Arial" w:cs="Arial"/>
          <w:color w:val="000000"/>
          <w:kern w:val="0"/>
          <w:sz w:val="22"/>
          <w:szCs w:val="22"/>
          <w14:ligatures w14:val="none"/>
        </w:rPr>
        <w:t>GaussianNB</w:t>
      </w:r>
      <w:proofErr w:type="spellEnd"/>
      <w:r w:rsidRPr="00E71348">
        <w:rPr>
          <w:rFonts w:ascii="Arial" w:eastAsia="Times New Roman" w:hAnsi="Arial" w:cs="Arial"/>
          <w:color w:val="000000"/>
          <w:kern w:val="0"/>
          <w:sz w:val="22"/>
          <w:szCs w:val="22"/>
          <w14:ligatures w14:val="none"/>
        </w:rPr>
        <w:t>), and Multi-Layer Perceptron (MLP) Classifier. Subsequently, a systematic grid search approach was employed to optimize the parameters of the best-performing models. Feature importance was systematically explored in the experimentation process to assess its potential impact on performance enhancements. Notably, the approach differed slightly when selecting the Men's and Women's gymnastics teams.</w:t>
      </w:r>
    </w:p>
    <w:p w14:paraId="02ACCAE7" w14:textId="77777777" w:rsidR="00E71348" w:rsidRPr="00E71348" w:rsidRDefault="00E71348" w:rsidP="00E71348">
      <w:pPr>
        <w:spacing w:after="200"/>
        <w:ind w:left="72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For the Women's teams, a range of algorithms, such as Constraint Satisfaction Problem (CSP), Hyper Heuristics, Stochastic Control, Tabu Search, Variable Neighborhood Search (VNS), and Brute Force algorithms, were considered.</w:t>
      </w:r>
    </w:p>
    <w:p w14:paraId="39F0A130" w14:textId="77777777" w:rsidR="00E71348" w:rsidRPr="00E71348" w:rsidRDefault="00E71348" w:rsidP="00E71348">
      <w:pPr>
        <w:spacing w:after="200"/>
        <w:ind w:left="72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lastRenderedPageBreak/>
        <w:t>The initial step involves determining the likelihood of Team USA medaling in the team competition and identifying the gymnasts for the team. Subsequent stages include identifying individual gymnasts most likely to medal in specific events. Analysis revealed several gymnasts likely to medal in individual events, some of whom may not align with the predicted Team USA lineup. Consequently, a team selection algorithm was applied to other countries that performed well in team qualification events for the Olympics, providing a guideline for estimating scores of top-performing nations. This knowledge aids in selecting gymnasts for Team USA, with the objective of optimizing individual medal potential while securing team success.</w:t>
      </w:r>
    </w:p>
    <w:p w14:paraId="082B7867" w14:textId="77777777" w:rsidR="00E71348" w:rsidRDefault="00E71348" w:rsidP="00E71348">
      <w:pPr>
        <w:spacing w:after="200"/>
        <w:ind w:left="720"/>
        <w:rPr>
          <w:ins w:id="0" w:author="Ryan Talbot" w:date="2023-12-03T19:05:00Z"/>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For the Men's teams, algorithms such as Tabu Search, Hyper-Heuristic, and Variable Neighborhood Search (VNS) were considered. The analytical process for the Men's team commenced similarly to the Women's team. Analysis indicates that the USA Men's team is likely not to medal but secure a 4th place finish in the team competition. With the focus shifted from building a robust team, the emphasis is now on identifying individuals with the potential to medal. Evaluation identified only two men with the potential to medal in individual events, both of whom were part of the team selected through the team modeling process. This approach still allows for the formation of a strong Team USA with potential medal prospects.</w:t>
      </w:r>
    </w:p>
    <w:p w14:paraId="1269E912" w14:textId="31CC5D7E" w:rsidR="00E71348" w:rsidRPr="00E71348" w:rsidRDefault="00E71348" w:rsidP="00E71348">
      <w:pPr>
        <w:spacing w:after="200"/>
        <w:ind w:left="720"/>
        <w:rPr>
          <w:moveTo w:id="1" w:author="Ryan Talbot" w:date="2023-12-03T19:04:00Z"/>
          <w:rFonts w:ascii="Arial" w:eastAsia="Times New Roman" w:hAnsi="Arial" w:cs="Arial"/>
          <w:color w:val="000000"/>
          <w:kern w:val="0"/>
          <w:sz w:val="22"/>
          <w:szCs w:val="22"/>
          <w14:ligatures w14:val="none"/>
          <w:rPrChange w:id="2" w:author="Ryan Talbot" w:date="2023-12-03T19:05:00Z">
            <w:rPr>
              <w:moveTo w:id="3" w:author="Ryan Talbot" w:date="2023-12-03T19:04:00Z"/>
              <w:rFonts w:ascii="Times New Roman" w:eastAsia="Times New Roman" w:hAnsi="Times New Roman" w:cs="Times New Roman"/>
              <w:kern w:val="0"/>
              <w14:ligatures w14:val="none"/>
            </w:rPr>
          </w:rPrChange>
        </w:rPr>
        <w:pPrChange w:id="4" w:author="Ryan Talbot" w:date="2023-12-03T19:05:00Z">
          <w:pPr>
            <w:spacing w:after="200"/>
          </w:pPr>
        </w:pPrChange>
      </w:pPr>
      <w:moveToRangeStart w:id="5" w:author="Ryan Talbot" w:date="2023-12-03T19:04:00Z" w:name="move152522712"/>
      <w:moveTo w:id="6" w:author="Ryan Talbot" w:date="2023-12-03T19:04:00Z">
        <w:r w:rsidRPr="00E71348">
          <w:rPr>
            <w:rFonts w:ascii="Arial" w:eastAsia="Times New Roman" w:hAnsi="Arial" w:cs="Arial"/>
            <w:color w:val="000000"/>
            <w:kern w:val="0"/>
            <w:sz w:val="22"/>
            <w:szCs w:val="22"/>
            <w14:ligatures w14:val="none"/>
          </w:rPr>
          <w:t>The following sections will delve into a comprehensive investigation, examining historical performance data, employing various machine learning and statistical models, and conducting event-specific analyses to select the most suitable gymnasts for each event. The research ultimately aims to provide valuable insights into the USA's Olympic gymnastics team selection process and increase the chances of securing gold medals on the world's most prestigious stage.</w:t>
        </w:r>
      </w:moveTo>
    </w:p>
    <w:moveToRangeEnd w:id="5"/>
    <w:p w14:paraId="6FDAD9E0" w14:textId="77777777" w:rsidR="00E71348" w:rsidRPr="00E71348" w:rsidRDefault="00E71348" w:rsidP="00E71348">
      <w:pPr>
        <w:spacing w:after="200"/>
        <w:ind w:left="720"/>
        <w:rPr>
          <w:rFonts w:ascii="Times New Roman" w:eastAsia="Times New Roman" w:hAnsi="Times New Roman" w:cs="Times New Roman"/>
          <w:kern w:val="0"/>
          <w14:ligatures w14:val="none"/>
        </w:rPr>
      </w:pPr>
    </w:p>
    <w:p w14:paraId="2CC78BBF" w14:textId="77777777" w:rsidR="00E71348" w:rsidRPr="00E71348" w:rsidRDefault="00E71348" w:rsidP="00E71348">
      <w:pPr>
        <w:numPr>
          <w:ilvl w:val="0"/>
          <w:numId w:val="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Flow</w:t>
      </w:r>
    </w:p>
    <w:p w14:paraId="7E48FB98" w14:textId="3EAE4090" w:rsidR="00E71348" w:rsidRPr="00E71348" w:rsidRDefault="00E71348" w:rsidP="00E71348">
      <w:pPr>
        <w:spacing w:after="200"/>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bdr w:val="none" w:sz="0" w:space="0" w:color="auto" w:frame="1"/>
          <w14:ligatures w14:val="none"/>
        </w:rPr>
        <w:lastRenderedPageBreak/>
        <w:fldChar w:fldCharType="begin"/>
      </w:r>
      <w:r w:rsidRPr="00E71348">
        <w:rPr>
          <w:rFonts w:ascii="Arial" w:eastAsia="Times New Roman" w:hAnsi="Arial" w:cs="Arial"/>
          <w:color w:val="000000"/>
          <w:kern w:val="0"/>
          <w:sz w:val="22"/>
          <w:szCs w:val="22"/>
          <w:bdr w:val="none" w:sz="0" w:space="0" w:color="auto" w:frame="1"/>
          <w14:ligatures w14:val="none"/>
        </w:rPr>
        <w:instrText xml:space="preserve"> INCLUDEPICTURE "https://lh7-us.googleusercontent.com/n0_a4U4BxweuzAiQTnuFC3JEtRmeuP_9HGlRKhD4UbipBZvo6cQe1jPuXRC_rCHP6J1Weihbbw4C5_lThYAxgPiui38aHdtf3lzuXpxkvdSMqO6uXS7H5NdooVdZP3yykfdH98fVMeKES21LRikhUDI" \* MERGEFORMATINET </w:instrText>
      </w:r>
      <w:r w:rsidRPr="00E71348">
        <w:rPr>
          <w:rFonts w:ascii="Arial" w:eastAsia="Times New Roman" w:hAnsi="Arial" w:cs="Arial"/>
          <w:color w:val="000000"/>
          <w:kern w:val="0"/>
          <w:sz w:val="22"/>
          <w:szCs w:val="22"/>
          <w:bdr w:val="none" w:sz="0" w:space="0" w:color="auto" w:frame="1"/>
          <w14:ligatures w14:val="none"/>
        </w:rPr>
        <w:fldChar w:fldCharType="separate"/>
      </w:r>
      <w:r w:rsidRPr="00E71348">
        <w:rPr>
          <w:rFonts w:ascii="Arial" w:eastAsia="Times New Roman" w:hAnsi="Arial" w:cs="Arial"/>
          <w:noProof/>
          <w:color w:val="000000"/>
          <w:kern w:val="0"/>
          <w:sz w:val="22"/>
          <w:szCs w:val="22"/>
          <w:bdr w:val="none" w:sz="0" w:space="0" w:color="auto" w:frame="1"/>
          <w14:ligatures w14:val="none"/>
        </w:rPr>
        <w:drawing>
          <wp:inline distT="0" distB="0" distL="0" distR="0" wp14:anchorId="7977AC06" wp14:editId="4240B173">
            <wp:extent cx="5850255" cy="6186170"/>
            <wp:effectExtent l="0" t="0" r="4445" b="0"/>
            <wp:docPr id="1608073737"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73737" name="Picture 2" descr="A diagram of a data flow&#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0255" cy="6186170"/>
                    </a:xfrm>
                    <a:prstGeom prst="rect">
                      <a:avLst/>
                    </a:prstGeom>
                    <a:noFill/>
                    <a:ln>
                      <a:noFill/>
                    </a:ln>
                  </pic:spPr>
                </pic:pic>
              </a:graphicData>
            </a:graphic>
          </wp:inline>
        </w:drawing>
      </w:r>
      <w:r w:rsidRPr="00E71348">
        <w:rPr>
          <w:rFonts w:ascii="Arial" w:eastAsia="Times New Roman" w:hAnsi="Arial" w:cs="Arial"/>
          <w:color w:val="000000"/>
          <w:kern w:val="0"/>
          <w:sz w:val="22"/>
          <w:szCs w:val="22"/>
          <w:bdr w:val="none" w:sz="0" w:space="0" w:color="auto" w:frame="1"/>
          <w14:ligatures w14:val="none"/>
        </w:rPr>
        <w:fldChar w:fldCharType="end"/>
      </w:r>
    </w:p>
    <w:p w14:paraId="50E8F4E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1408E192" w14:textId="77777777" w:rsidR="00E71348" w:rsidRPr="00E71348" w:rsidRDefault="00E71348" w:rsidP="00E71348">
      <w:pPr>
        <w:numPr>
          <w:ilvl w:val="0"/>
          <w:numId w:val="4"/>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Collection and Preprocessing:</w:t>
      </w:r>
    </w:p>
    <w:p w14:paraId="33C25DBB" w14:textId="77777777" w:rsidR="00E71348" w:rsidRPr="00E71348" w:rsidRDefault="00E71348" w:rsidP="00E71348">
      <w:pPr>
        <w:numPr>
          <w:ilvl w:val="1"/>
          <w:numId w:val="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Sources:</w:t>
      </w:r>
    </w:p>
    <w:p w14:paraId="4292918C" w14:textId="77777777" w:rsidR="00E71348" w:rsidRPr="00E71348" w:rsidRDefault="00E71348" w:rsidP="00E71348">
      <w:pPr>
        <w:spacing w:after="200"/>
        <w:ind w:left="144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This research paper draws its data from a diverse array of sources, encompassing historical performance records and competition results. The primary sources of data include Thegymter.net and Wikipedia.org. The data spans from 2013 to 2023, primarily gathered from international competitions, world cups, world championships, the Olympics as well as data provided by the UConn Sports Analytics Symposium 2024. This comprehensive dataset includes </w:t>
      </w:r>
      <w:r w:rsidRPr="00E71348">
        <w:rPr>
          <w:rFonts w:ascii="Arial" w:eastAsia="Times New Roman" w:hAnsi="Arial" w:cs="Arial"/>
          <w:color w:val="000000"/>
          <w:kern w:val="0"/>
          <w:sz w:val="22"/>
          <w:szCs w:val="22"/>
          <w14:ligatures w14:val="none"/>
        </w:rPr>
        <w:lastRenderedPageBreak/>
        <w:t>individual scores for all apparatus and individual all-around scores. It also incorporates pertinent information such as gymnasts' rankings in various events and rounds, athletes' names, scores on each apparatus, execution scores, difficulty scores, penalties, and their final overall scores. </w:t>
      </w:r>
    </w:p>
    <w:p w14:paraId="0BE66DB2" w14:textId="77777777" w:rsidR="00E71348" w:rsidRPr="00E71348" w:rsidRDefault="00E71348" w:rsidP="00E71348">
      <w:pPr>
        <w:numPr>
          <w:ilvl w:val="0"/>
          <w:numId w:val="6"/>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Preprocessing Steps:</w:t>
      </w:r>
    </w:p>
    <w:p w14:paraId="220B043B" w14:textId="77777777" w:rsidR="00E71348" w:rsidRPr="00E71348" w:rsidRDefault="00E71348" w:rsidP="00E71348">
      <w:pPr>
        <w:spacing w:after="200"/>
        <w:ind w:left="144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Data preprocessing is a critical stage in the research, encompassing various essential procedures to ensure the integrity and utility of the dataset. The workflow begins in the 'Scraping' folder, where code is stored for web scraping, along with the resulting CSV files containing raw data. Subsequently, the data undergoes a series of transformations as it moves through different stages:</w:t>
      </w:r>
    </w:p>
    <w:p w14:paraId="1BAE189D" w14:textId="77777777" w:rsidR="00E71348" w:rsidRPr="00E71348" w:rsidRDefault="00E71348" w:rsidP="00E71348">
      <w:pPr>
        <w:numPr>
          <w:ilvl w:val="0"/>
          <w:numId w:val="7"/>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Cleaning: In the 'Cleaning' folder, the scraped CSV files are meticulously cleaned. This process involves tasks such as filling in or removing missing values to mitigate data inconsistencies. Additionally, it includes operations to standardize column names and convert nation names to their respective National Olympic Committee (NOC) codes, where necessary.</w:t>
      </w:r>
    </w:p>
    <w:p w14:paraId="00F2F5F6" w14:textId="77777777" w:rsidR="00E71348" w:rsidRPr="00E71348" w:rsidRDefault="00E71348" w:rsidP="00E71348">
      <w:pPr>
        <w:numPr>
          <w:ilvl w:val="0"/>
          <w:numId w:val="8"/>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Integration: The preprocessed data then proceeds to the 'Combine Data' folder, where information from various competitions is merged. Data is consolidated based on key parameters such as the year, gender, and specific apparatus, providing a holistic view of the gymnastic performance dataset.</w:t>
      </w:r>
    </w:p>
    <w:p w14:paraId="03D29751" w14:textId="77777777" w:rsidR="00E71348" w:rsidRPr="00E71348" w:rsidRDefault="00E71348" w:rsidP="00E71348">
      <w:pPr>
        <w:numPr>
          <w:ilvl w:val="0"/>
          <w:numId w:val="9"/>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Feature Selection: An important aspect of data preprocessing is the selection of relevant features that contribute to model accuracy and effectiveness. Feature selection ensures that the most informative variables are considered in the subsequent analysis.</w:t>
      </w:r>
    </w:p>
    <w:p w14:paraId="4103B3B4" w14:textId="77777777" w:rsidR="00E71348" w:rsidRPr="00E71348" w:rsidRDefault="00E71348" w:rsidP="00E71348">
      <w:pPr>
        <w:numPr>
          <w:ilvl w:val="0"/>
          <w:numId w:val="10"/>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These data preprocessing steps are crucial in transforming raw data into a clean, structured, and uniform dataset, setting the stage for accurate and insightful analysis in subsequent stages of the research.</w:t>
      </w:r>
    </w:p>
    <w:p w14:paraId="4611C4FC" w14:textId="77777777" w:rsidR="00E71348" w:rsidRPr="00E71348" w:rsidRDefault="00E71348" w:rsidP="00E71348">
      <w:pPr>
        <w:numPr>
          <w:ilvl w:val="0"/>
          <w:numId w:val="11"/>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Methodology</w:t>
      </w:r>
    </w:p>
    <w:p w14:paraId="32BEC1CD" w14:textId="77777777" w:rsidR="00E71348" w:rsidRPr="00E71348" w:rsidRDefault="00E71348" w:rsidP="00E71348">
      <w:pPr>
        <w:numPr>
          <w:ilvl w:val="1"/>
          <w:numId w:val="1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Selection of Machine Learning Algorithms</w:t>
      </w:r>
    </w:p>
    <w:p w14:paraId="5B1DAF89" w14:textId="350EE50B" w:rsidR="00E71348" w:rsidRPr="00E71348" w:rsidRDefault="00E71348" w:rsidP="00E71348">
      <w:pPr>
        <w:spacing w:after="200"/>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bdr w:val="none" w:sz="0" w:space="0" w:color="auto" w:frame="1"/>
          <w14:ligatures w14:val="none"/>
        </w:rPr>
        <w:lastRenderedPageBreak/>
        <w:fldChar w:fldCharType="begin"/>
      </w:r>
      <w:r w:rsidRPr="00E71348">
        <w:rPr>
          <w:rFonts w:ascii="Arial" w:eastAsia="Times New Roman" w:hAnsi="Arial" w:cs="Arial"/>
          <w:color w:val="000000"/>
          <w:kern w:val="0"/>
          <w:sz w:val="22"/>
          <w:szCs w:val="22"/>
          <w:bdr w:val="none" w:sz="0" w:space="0" w:color="auto" w:frame="1"/>
          <w14:ligatures w14:val="none"/>
        </w:rPr>
        <w:instrText xml:space="preserve"> INCLUDEPICTURE "https://lh7-us.googleusercontent.com/WBfnsGbPxaM7IOg9rI2H07s-HIy7tzyhRW4JVqLNmXAduZGEsifCFu9YD6LKXtmcRyoY1YUAkyHmFdgJfdzz_8WjBY76Zu1FJOJaeW4QzEMOh6DXzVZIAuktFP69fzsKdf71eoPNumUrbOZu0Bkb1Ho" \* MERGEFORMATINET </w:instrText>
      </w:r>
      <w:r w:rsidRPr="00E71348">
        <w:rPr>
          <w:rFonts w:ascii="Arial" w:eastAsia="Times New Roman" w:hAnsi="Arial" w:cs="Arial"/>
          <w:color w:val="000000"/>
          <w:kern w:val="0"/>
          <w:sz w:val="22"/>
          <w:szCs w:val="22"/>
          <w:bdr w:val="none" w:sz="0" w:space="0" w:color="auto" w:frame="1"/>
          <w14:ligatures w14:val="none"/>
        </w:rPr>
        <w:fldChar w:fldCharType="separate"/>
      </w:r>
      <w:r w:rsidRPr="00E71348">
        <w:rPr>
          <w:rFonts w:ascii="Arial" w:eastAsia="Times New Roman" w:hAnsi="Arial" w:cs="Arial"/>
          <w:noProof/>
          <w:color w:val="000000"/>
          <w:kern w:val="0"/>
          <w:sz w:val="22"/>
          <w:szCs w:val="22"/>
          <w:bdr w:val="none" w:sz="0" w:space="0" w:color="auto" w:frame="1"/>
          <w14:ligatures w14:val="none"/>
        </w:rPr>
        <w:drawing>
          <wp:inline distT="0" distB="0" distL="0" distR="0" wp14:anchorId="7F0F5EC8" wp14:editId="04295F7B">
            <wp:extent cx="5943600" cy="5334635"/>
            <wp:effectExtent l="0" t="0" r="0" b="0"/>
            <wp:docPr id="2111251116"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51116" name="Picture 1" descr="A diagram of a te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334635"/>
                    </a:xfrm>
                    <a:prstGeom prst="rect">
                      <a:avLst/>
                    </a:prstGeom>
                    <a:noFill/>
                    <a:ln>
                      <a:noFill/>
                    </a:ln>
                  </pic:spPr>
                </pic:pic>
              </a:graphicData>
            </a:graphic>
          </wp:inline>
        </w:drawing>
      </w:r>
      <w:r w:rsidRPr="00E71348">
        <w:rPr>
          <w:rFonts w:ascii="Arial" w:eastAsia="Times New Roman" w:hAnsi="Arial" w:cs="Arial"/>
          <w:color w:val="000000"/>
          <w:kern w:val="0"/>
          <w:sz w:val="22"/>
          <w:szCs w:val="22"/>
          <w:bdr w:val="none" w:sz="0" w:space="0" w:color="auto" w:frame="1"/>
          <w14:ligatures w14:val="none"/>
        </w:rPr>
        <w:fldChar w:fldCharType="end"/>
      </w:r>
    </w:p>
    <w:p w14:paraId="1CE4015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7214805B" w14:textId="77777777" w:rsidR="00E71348" w:rsidRPr="00E71348" w:rsidRDefault="00E71348" w:rsidP="00E71348">
      <w:pPr>
        <w:numPr>
          <w:ilvl w:val="0"/>
          <w:numId w:val="13"/>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Individual Selection - Men's Individual Events</w:t>
      </w:r>
    </w:p>
    <w:p w14:paraId="178D18C6"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Individual All-Around</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2B1B7ACA"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FC253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BAAA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3ED16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F495F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290E8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E171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67EDD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4DFD97E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4267A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8E79F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E895A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C0DFC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4FE0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12EC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B530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r>
      <w:tr w:rsidR="00E71348" w:rsidRPr="00E71348" w14:paraId="18BBAD8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A2B2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1638A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8855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4232F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AA8EB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2DFE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C4B75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0.36</w:t>
            </w:r>
          </w:p>
        </w:tc>
      </w:tr>
      <w:tr w:rsidR="00E71348" w:rsidRPr="00E71348" w14:paraId="3DCCA4A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FCCAB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FAA56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A92EA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7061C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644C0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C5E4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D4B26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474311B7" w14:textId="77777777" w:rsidTr="00E71348">
        <w:trPr>
          <w:trHeight w:val="21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D5BB5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7FD6B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5BE3B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3B01A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A289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353E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A6060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4791BE54"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0B700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D5682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96F3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FC830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3B423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67107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EE933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r>
      <w:tr w:rsidR="00E71348" w:rsidRPr="00E71348" w14:paraId="09D0B22C"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3F7C3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8C88A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62ECC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23133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A42AE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F7DC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58C6D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r>
      <w:tr w:rsidR="00E71348" w:rsidRPr="00E71348" w14:paraId="7658A1C4"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4FFED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lastRenderedPageBreak/>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EFD15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4018D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6604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A7572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C7868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1CB1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4142E4CC" w14:textId="77777777" w:rsidR="00E71348" w:rsidRPr="00E71348" w:rsidRDefault="00E71348" w:rsidP="00E71348">
      <w:pPr>
        <w:rPr>
          <w:rFonts w:ascii="Times New Roman" w:eastAsia="Times New Roman" w:hAnsi="Times New Roman" w:cs="Times New Roman"/>
          <w:kern w:val="0"/>
          <w14:ligatures w14:val="none"/>
        </w:rPr>
      </w:pPr>
    </w:p>
    <w:p w14:paraId="3E50450B"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Floor Event</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75A00E7F"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5962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0E4A3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42A1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2C7E2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F1629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0C17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EB581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7611FE51"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5926A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2CD31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AA43C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7659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01171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DFA0E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2C85B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0.38</w:t>
            </w:r>
          </w:p>
        </w:tc>
      </w:tr>
      <w:tr w:rsidR="00E71348" w:rsidRPr="00E71348" w14:paraId="12CE1F40"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56558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1CB9E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145E7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78874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EB2B7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EEC77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68428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0.38</w:t>
            </w:r>
          </w:p>
        </w:tc>
      </w:tr>
      <w:tr w:rsidR="00E71348" w:rsidRPr="00E71348" w14:paraId="3F34C3AA"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918FA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41A6E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ABE71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CC758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C4B92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FF8DC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EE836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3D2CDA58" w14:textId="77777777" w:rsidTr="00E71348">
        <w:trPr>
          <w:trHeight w:val="10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432D2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27BCD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85044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023F7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A3F2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65A37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3D067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B865315"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12BC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B9218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48D0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7F133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1262E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68297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C222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0.36</w:t>
            </w:r>
          </w:p>
        </w:tc>
      </w:tr>
      <w:tr w:rsidR="00E71348" w:rsidRPr="00E71348" w14:paraId="4EA46A2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2E399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639A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28930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9D534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91903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5615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96C22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0.71</w:t>
            </w:r>
          </w:p>
        </w:tc>
      </w:tr>
      <w:tr w:rsidR="00E71348" w:rsidRPr="00E71348" w14:paraId="3FD68A34"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89354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CDE03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1EE49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34233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89F6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48B7E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4895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2480C96E" w14:textId="77777777" w:rsidR="00E71348" w:rsidRPr="00E71348" w:rsidRDefault="00E71348" w:rsidP="00E71348">
      <w:pPr>
        <w:rPr>
          <w:rFonts w:ascii="Times New Roman" w:eastAsia="Times New Roman" w:hAnsi="Times New Roman" w:cs="Times New Roman"/>
          <w:kern w:val="0"/>
          <w14:ligatures w14:val="none"/>
        </w:rPr>
      </w:pPr>
    </w:p>
    <w:p w14:paraId="7BBC40F2"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High Bar</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6CA0E44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1488C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CF7CA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ECF38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47244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47DEB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38A07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7020A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461BB0D8"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627A8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03FEF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59F7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71BC3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4F338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85A7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338FA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1AC6CEB5"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5C35D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8B78F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AC641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8971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E705B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36BF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E2A45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r>
      <w:tr w:rsidR="00E71348" w:rsidRPr="00E71348" w14:paraId="18FDE29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F4C55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42FD9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08183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951DC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4B05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0CD6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8A62D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6560DC98" w14:textId="77777777" w:rsidTr="00E71348">
        <w:trPr>
          <w:trHeight w:val="2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EB701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37C7A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F3D67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884C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8A9A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5393D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5BF20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277FE14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B9C3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3F00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3AEE9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DEFDD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BD887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29D34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9B9A6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0.56</w:t>
            </w:r>
          </w:p>
        </w:tc>
      </w:tr>
      <w:tr w:rsidR="00E71348" w:rsidRPr="00E71348" w14:paraId="7DA07BC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F3062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3F4B4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0.8911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379F4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E5973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E71D1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36B0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3D883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0.26</w:t>
            </w:r>
          </w:p>
        </w:tc>
      </w:tr>
      <w:tr w:rsidR="00E71348" w:rsidRPr="00E71348" w14:paraId="71608122"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A710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8F795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F610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AA935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E2B71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95A77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468B7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1E46E4B3" w14:textId="77777777" w:rsidR="00E71348" w:rsidRPr="00E71348" w:rsidRDefault="00E71348" w:rsidP="00E71348">
      <w:pPr>
        <w:rPr>
          <w:rFonts w:ascii="Times New Roman" w:eastAsia="Times New Roman" w:hAnsi="Times New Roman" w:cs="Times New Roman"/>
          <w:kern w:val="0"/>
          <w14:ligatures w14:val="none"/>
        </w:rPr>
      </w:pPr>
    </w:p>
    <w:p w14:paraId="20C05782"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Parallel Bars</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1AB59FA5"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E9DDB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EB4D8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0A400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46724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9A062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EBA8A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B264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36F307FA"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BA2AA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Logistic Regression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2F48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6AB64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E0A61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501BA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13C4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B1E6E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0BBBBE44"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85CB2D"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0"/>
                <w:szCs w:val="20"/>
                <w14:ligatures w14:val="none"/>
              </w:rPr>
              <w:t>XGBoost</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D0508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ADC99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1CA14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648D7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94ED0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56A9C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0.4348</w:t>
            </w:r>
          </w:p>
        </w:tc>
      </w:tr>
      <w:tr w:rsidR="00E71348" w:rsidRPr="00E71348" w14:paraId="5FCD6D5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7EE60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4C9F7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FA10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20838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617AC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AFDD6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CD088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0.2381</w:t>
            </w:r>
          </w:p>
        </w:tc>
      </w:tr>
      <w:tr w:rsidR="00E71348" w:rsidRPr="00E71348" w14:paraId="4495DD1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E8D9A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F2D23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6FC5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BC761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A54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64022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B38F8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0.6522</w:t>
            </w:r>
          </w:p>
        </w:tc>
      </w:tr>
      <w:tr w:rsidR="00E71348" w:rsidRPr="00E71348" w14:paraId="6B69DB12"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FE49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0267C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530F3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7C4C8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8FFDA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02D51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6DDD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B8DF44E"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062A8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99CFD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C816D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203F5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2AF0A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5E435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4ABE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39B9B263"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E252F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95A6A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27DF4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ACF1F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CB8EC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30963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00CCB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0.9615</w:t>
            </w:r>
          </w:p>
        </w:tc>
      </w:tr>
      <w:tr w:rsidR="00E71348" w:rsidRPr="00E71348" w14:paraId="1E98391E"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FD651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D1FC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0.7702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58835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2571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C52FE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CBA37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4B9B7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0.4032</w:t>
            </w:r>
          </w:p>
        </w:tc>
      </w:tr>
      <w:tr w:rsidR="00E71348" w:rsidRPr="00E71348" w14:paraId="3BE97A9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D3E46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lastRenderedPageBreak/>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ED24B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A68BA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47387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4D0D2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FF9E8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70EAB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07110CB0" w14:textId="77777777" w:rsidR="00E71348" w:rsidRPr="00E71348" w:rsidRDefault="00E71348" w:rsidP="00E71348">
      <w:pPr>
        <w:rPr>
          <w:rFonts w:ascii="Times New Roman" w:eastAsia="Times New Roman" w:hAnsi="Times New Roman" w:cs="Times New Roman"/>
          <w:kern w:val="0"/>
          <w14:ligatures w14:val="none"/>
        </w:rPr>
      </w:pPr>
    </w:p>
    <w:p w14:paraId="34206BE5"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Pommel Horse</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2D3E1598"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D7ED4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B5D83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357F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5B5FE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AA98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6C25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1A47B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20E2037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CF211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5440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F7DC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0864A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0B1B9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E220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DD67C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48CC45D6"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C00D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A80CD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00A54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D1C8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18B28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6DC3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BAC95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0.5556</w:t>
            </w:r>
          </w:p>
        </w:tc>
      </w:tr>
      <w:tr w:rsidR="00E71348" w:rsidRPr="00E71348" w14:paraId="4FEF8300"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9FF43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67C04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88B1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D7B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533E0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7EF18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03917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EE15F6E" w14:textId="77777777" w:rsidTr="00E71348">
        <w:trPr>
          <w:trHeight w:val="18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8186D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FD3C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0B7C8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B5836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7F45B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A2268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D6AA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64D5A9F"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170C3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3BE98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79BFB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BBF49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A3386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B757F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B6F12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0.5556</w:t>
            </w:r>
          </w:p>
        </w:tc>
      </w:tr>
      <w:tr w:rsidR="00E71348" w:rsidRPr="00E71348" w14:paraId="64358D35"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9A8B9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E9BCD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FEDC5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5824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79C76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E4A76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69EC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0.6667</w:t>
            </w:r>
          </w:p>
        </w:tc>
      </w:tr>
      <w:tr w:rsidR="00E71348" w:rsidRPr="00E71348" w14:paraId="7A7188BB"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7197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18198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985EA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7339C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7D5C3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4795A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45022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70976EF5" w14:textId="77777777" w:rsidR="00E71348" w:rsidRPr="00E71348" w:rsidRDefault="00E71348" w:rsidP="00E71348">
      <w:pPr>
        <w:rPr>
          <w:rFonts w:ascii="Times New Roman" w:eastAsia="Times New Roman" w:hAnsi="Times New Roman" w:cs="Times New Roman"/>
          <w:kern w:val="0"/>
          <w14:ligatures w14:val="none"/>
        </w:rPr>
      </w:pPr>
    </w:p>
    <w:p w14:paraId="7C88A51C"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Rings</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3384E5D2"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3329F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DDE03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F0797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71E83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E628C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B60C0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7CD1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06331A46"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716EC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27DD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925C8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F45C2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0AF2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CBE9E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8CCB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r>
      <w:tr w:rsidR="00E71348" w:rsidRPr="00E71348" w14:paraId="161183BE"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8397F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69C2D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6458F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B6EC8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9CD23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9FD7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BCDA5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0.9091</w:t>
            </w:r>
          </w:p>
        </w:tc>
      </w:tr>
      <w:tr w:rsidR="00E71348" w:rsidRPr="00E71348" w14:paraId="11ACC78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7C9B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026C7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06E14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FE0DE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693DD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75A3B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76C9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6A046F92" w14:textId="77777777" w:rsidTr="00E71348">
        <w:trPr>
          <w:trHeight w:val="3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6F392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F015A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7AD5D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6AB22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4292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F8929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CF58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7A48AE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3915F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0CB47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33BB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71EF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FBE61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B7AE1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9E941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0.9091</w:t>
            </w:r>
          </w:p>
        </w:tc>
      </w:tr>
      <w:tr w:rsidR="00E71348" w:rsidRPr="00E71348" w14:paraId="287C969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728C1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7496F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0.9677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D1128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C145E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A3558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1424A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D019D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0.7143</w:t>
            </w:r>
          </w:p>
        </w:tc>
      </w:tr>
      <w:tr w:rsidR="00E71348" w:rsidRPr="00E71348" w14:paraId="14DE9E4F"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A9E2F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74FBD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EE465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0D4C4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33FD0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7E1EE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7544D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3B6C0B00" w14:textId="77777777" w:rsidR="00E71348" w:rsidRPr="00E71348" w:rsidRDefault="00E71348" w:rsidP="00E71348">
      <w:pPr>
        <w:rPr>
          <w:rFonts w:ascii="Times New Roman" w:eastAsia="Times New Roman" w:hAnsi="Times New Roman" w:cs="Times New Roman"/>
          <w:kern w:val="0"/>
          <w14:ligatures w14:val="none"/>
        </w:rPr>
      </w:pPr>
    </w:p>
    <w:p w14:paraId="3AEED1B9"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Vault</w:t>
      </w:r>
    </w:p>
    <w:tbl>
      <w:tblPr>
        <w:tblW w:w="0" w:type="auto"/>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318971D9"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06E0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BB3D1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22ACB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47AAE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74A33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A6731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9B514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313BB9BD"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E16B0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D298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A59E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C7EF9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3FA40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83E25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F79A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61B8F75E"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5163F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7518E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940C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679C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BB2B6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7BD86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2A52D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0.4167</w:t>
            </w:r>
          </w:p>
        </w:tc>
      </w:tr>
      <w:tr w:rsidR="00E71348" w:rsidRPr="00E71348" w14:paraId="3544CE22"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F6B54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944BD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2F418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226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B4F3C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F9F26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5986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1F233FCC" w14:textId="77777777" w:rsidTr="00E71348">
        <w:trPr>
          <w:trHeight w:val="3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A4CE0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81076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052BD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6EDC7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0BF45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AA12F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6414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35E94FE7"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534A6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5939D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CB55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581F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A8369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28EA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6864A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0.3846</w:t>
            </w:r>
          </w:p>
        </w:tc>
      </w:tr>
      <w:tr w:rsidR="00E71348" w:rsidRPr="00E71348" w14:paraId="16AEC102"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AB1B7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49C08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0.6429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6BF77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02B80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5AA5C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97B1B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88B5A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w:t>
            </w:r>
          </w:p>
        </w:tc>
      </w:tr>
      <w:tr w:rsidR="00E71348" w:rsidRPr="00E71348" w14:paraId="2C5BB758" w14:textId="77777777" w:rsidTr="00E71348">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2F39A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C4746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B30D2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0C7AA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CAC25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F7EA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FB3CE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55956D81" w14:textId="77777777" w:rsidR="00E71348" w:rsidRPr="00E71348" w:rsidRDefault="00E71348" w:rsidP="00E71348">
      <w:pPr>
        <w:rPr>
          <w:rFonts w:ascii="Times New Roman" w:eastAsia="Times New Roman" w:hAnsi="Times New Roman" w:cs="Times New Roman"/>
          <w:kern w:val="0"/>
          <w14:ligatures w14:val="none"/>
        </w:rPr>
      </w:pPr>
    </w:p>
    <w:p w14:paraId="6096D317"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lastRenderedPageBreak/>
        <w:t xml:space="preserve">In this research, a variety of machine learning models were employed to predict individual event outcomes. These models were meticulously evaluated through the utilization of critical performance metrics such as confusion matrices, precision, recall, f1-score, accuracy, macro avg, and    weighted avg. The models assessed in this study encompassed a comprehensive list, including </w:t>
      </w:r>
      <w:proofErr w:type="spellStart"/>
      <w:r w:rsidRPr="00E71348">
        <w:rPr>
          <w:rFonts w:ascii="Arial" w:eastAsia="Times New Roman" w:hAnsi="Arial" w:cs="Arial"/>
          <w:color w:val="000000"/>
          <w:kern w:val="0"/>
          <w:sz w:val="22"/>
          <w:szCs w:val="22"/>
          <w14:ligatures w14:val="none"/>
        </w:rPr>
        <w:t>RandomForestClassifier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AdaBoostClassifier</w:t>
      </w:r>
      <w:proofErr w:type="spellEnd"/>
      <w:r w:rsidRPr="00E71348">
        <w:rPr>
          <w:rFonts w:ascii="Arial" w:eastAsia="Times New Roman" w:hAnsi="Arial" w:cs="Arial"/>
          <w:color w:val="000000"/>
          <w:kern w:val="0"/>
          <w:sz w:val="22"/>
          <w:szCs w:val="22"/>
          <w14:ligatures w14:val="none"/>
        </w:rPr>
        <w:t xml:space="preserve">, Support Vector Classifier (SVC), </w:t>
      </w:r>
      <w:proofErr w:type="spellStart"/>
      <w:r w:rsidRPr="00E71348">
        <w:rPr>
          <w:rFonts w:ascii="Arial" w:eastAsia="Times New Roman" w:hAnsi="Arial" w:cs="Arial"/>
          <w:color w:val="000000"/>
          <w:kern w:val="0"/>
          <w:sz w:val="22"/>
          <w:szCs w:val="22"/>
          <w14:ligatures w14:val="none"/>
        </w:rPr>
        <w:t>KNeighborsClassifier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DecisionTreeClassifier</w:t>
      </w:r>
      <w:proofErr w:type="spellEnd"/>
      <w:r w:rsidRPr="00E71348">
        <w:rPr>
          <w:rFonts w:ascii="Arial" w:eastAsia="Times New Roman" w:hAnsi="Arial" w:cs="Arial"/>
          <w:color w:val="000000"/>
          <w:kern w:val="0"/>
          <w:sz w:val="22"/>
          <w:szCs w:val="22"/>
          <w14:ligatures w14:val="none"/>
        </w:rPr>
        <w:t>, Gaussian Naive Bayes (</w:t>
      </w:r>
      <w:proofErr w:type="spellStart"/>
      <w:r w:rsidRPr="00E71348">
        <w:rPr>
          <w:rFonts w:ascii="Arial" w:eastAsia="Times New Roman" w:hAnsi="Arial" w:cs="Arial"/>
          <w:color w:val="000000"/>
          <w:kern w:val="0"/>
          <w:sz w:val="22"/>
          <w:szCs w:val="22"/>
          <w14:ligatures w14:val="none"/>
        </w:rPr>
        <w:t>GaussianNB</w:t>
      </w:r>
      <w:proofErr w:type="spellEnd"/>
      <w:r w:rsidRPr="00E71348">
        <w:rPr>
          <w:rFonts w:ascii="Arial" w:eastAsia="Times New Roman" w:hAnsi="Arial" w:cs="Arial"/>
          <w:color w:val="000000"/>
          <w:kern w:val="0"/>
          <w:sz w:val="22"/>
          <w:szCs w:val="22"/>
          <w14:ligatures w14:val="none"/>
        </w:rPr>
        <w:t xml:space="preserve">), and Multi-Layer Perceptron (MLP) Classifier. Notably, the </w:t>
      </w:r>
      <w:proofErr w:type="spellStart"/>
      <w:r w:rsidRPr="00E71348">
        <w:rPr>
          <w:rFonts w:ascii="Arial" w:eastAsia="Times New Roman" w:hAnsi="Arial" w:cs="Arial"/>
          <w:color w:val="000000"/>
          <w:kern w:val="0"/>
          <w:sz w:val="22"/>
          <w:szCs w:val="22"/>
          <w14:ligatures w14:val="none"/>
        </w:rPr>
        <w:t>AdaBoostClassifier</w:t>
      </w:r>
      <w:proofErr w:type="spellEnd"/>
      <w:r w:rsidRPr="00E71348">
        <w:rPr>
          <w:rFonts w:ascii="Arial" w:eastAsia="Times New Roman" w:hAnsi="Arial" w:cs="Arial"/>
          <w:color w:val="000000"/>
          <w:kern w:val="0"/>
          <w:sz w:val="22"/>
          <w:szCs w:val="22"/>
          <w14:ligatures w14:val="none"/>
        </w:rPr>
        <w:t xml:space="preserve"> and </w:t>
      </w:r>
      <w:proofErr w:type="spellStart"/>
      <w:r w:rsidRPr="00E71348">
        <w:rPr>
          <w:rFonts w:ascii="Arial" w:eastAsia="Times New Roman" w:hAnsi="Arial" w:cs="Arial"/>
          <w:color w:val="000000"/>
          <w:kern w:val="0"/>
          <w:sz w:val="22"/>
          <w:szCs w:val="22"/>
          <w14:ligatures w14:val="none"/>
        </w:rPr>
        <w:t>DecisionTreeClassifier</w:t>
      </w:r>
      <w:proofErr w:type="spellEnd"/>
      <w:r w:rsidRPr="00E71348">
        <w:rPr>
          <w:rFonts w:ascii="Arial" w:eastAsia="Times New Roman" w:hAnsi="Arial" w:cs="Arial"/>
          <w:color w:val="000000"/>
          <w:kern w:val="0"/>
          <w:sz w:val="22"/>
          <w:szCs w:val="22"/>
          <w14:ligatures w14:val="none"/>
        </w:rPr>
        <w:t xml:space="preserve"> exhibited superior performance, emerging as the top-performing models.</w:t>
      </w:r>
    </w:p>
    <w:p w14:paraId="152D0268" w14:textId="77777777" w:rsidR="00E71348" w:rsidRPr="00E71348" w:rsidRDefault="00E71348" w:rsidP="00E71348">
      <w:pPr>
        <w:numPr>
          <w:ilvl w:val="0"/>
          <w:numId w:val="14"/>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Individual Selection - Women’s Individual Events</w:t>
      </w:r>
    </w:p>
    <w:p w14:paraId="7AC21C94"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Individual All-around</w:t>
      </w:r>
    </w:p>
    <w:tbl>
      <w:tblPr>
        <w:tblW w:w="0" w:type="auto"/>
        <w:jc w:val="center"/>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22B438CE"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CF60F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C6A4B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AAC06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4E04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3DC79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1D8DC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D489B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4C99F247"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3EBF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B00DE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11AF4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E339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8F4C2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68610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5E6D7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0CA3793C"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F0604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AAD03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01FBC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251DE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F8A5C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FD412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B937E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0.38</w:t>
            </w:r>
          </w:p>
        </w:tc>
      </w:tr>
      <w:tr w:rsidR="00E71348" w:rsidRPr="00E71348" w14:paraId="48D95FC7"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6EA94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6097E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B1539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E172D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FEB26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0E608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9AB9D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6221F4E1" w14:textId="77777777" w:rsidTr="00E71348">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3C1ED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79391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8FE64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82BB4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56E86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1DD8C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12610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5FB8D810"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BC4EA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23351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B9737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8EDB6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846D3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5EAC8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0E615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0.28</w:t>
            </w:r>
          </w:p>
        </w:tc>
      </w:tr>
      <w:tr w:rsidR="00E71348" w:rsidRPr="00E71348" w14:paraId="0C7D3A5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5C40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7D9D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2349F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D8FB7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33FEB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C071D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DB8B5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0.48</w:t>
            </w:r>
          </w:p>
        </w:tc>
      </w:tr>
      <w:tr w:rsidR="00E71348" w:rsidRPr="00E71348" w14:paraId="381477C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34A64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BB6E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039B5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B75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84DD7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11CA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245D1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0444C6A6" w14:textId="77777777" w:rsidR="00E71348" w:rsidRPr="00E71348" w:rsidRDefault="00E71348" w:rsidP="00E71348">
      <w:pPr>
        <w:rPr>
          <w:rFonts w:ascii="Times New Roman" w:eastAsia="Times New Roman" w:hAnsi="Times New Roman" w:cs="Times New Roman"/>
          <w:kern w:val="0"/>
          <w14:ligatures w14:val="none"/>
        </w:rPr>
      </w:pPr>
    </w:p>
    <w:p w14:paraId="5D85733E"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Balance Beam</w:t>
      </w:r>
    </w:p>
    <w:tbl>
      <w:tblPr>
        <w:tblW w:w="0" w:type="auto"/>
        <w:jc w:val="center"/>
        <w:tblCellMar>
          <w:top w:w="15" w:type="dxa"/>
          <w:left w:w="15" w:type="dxa"/>
          <w:bottom w:w="15" w:type="dxa"/>
          <w:right w:w="15" w:type="dxa"/>
        </w:tblCellMar>
        <w:tblLook w:val="04A0" w:firstRow="1" w:lastRow="0" w:firstColumn="1" w:lastColumn="0" w:noHBand="0" w:noVBand="1"/>
      </w:tblPr>
      <w:tblGrid>
        <w:gridCol w:w="1948"/>
        <w:gridCol w:w="903"/>
        <w:gridCol w:w="903"/>
        <w:gridCol w:w="636"/>
        <w:gridCol w:w="903"/>
        <w:gridCol w:w="781"/>
        <w:gridCol w:w="903"/>
      </w:tblGrid>
      <w:tr w:rsidR="00E71348" w:rsidRPr="00E71348" w14:paraId="51E5AD2A"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A3006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53DC1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303D2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A7858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BB070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A6A9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A8202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F2-Score</w:t>
            </w:r>
          </w:p>
        </w:tc>
      </w:tr>
      <w:tr w:rsidR="00E71348" w:rsidRPr="00E71348" w14:paraId="6FD7775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3104E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66AF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9327A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641C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A2C89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F5A6D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0E4E1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09BD8500"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0B19E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ED9B2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65A7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D0B63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EAB25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C7CDE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33EAA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r>
      <w:tr w:rsidR="00E71348" w:rsidRPr="00E71348" w14:paraId="5A727846"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4084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DF276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F73B1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A29C5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53F41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C9065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049FC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09E5F66C" w14:textId="77777777" w:rsidTr="00E71348">
        <w:trPr>
          <w:trHeight w:val="210"/>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7CED3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A65F3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A0301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613A6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AFBD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BCF8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04596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13B340C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2B3D5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DCFD9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FA1CB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2B960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2781A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6C2B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8731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0.5556</w:t>
            </w:r>
          </w:p>
        </w:tc>
      </w:tr>
      <w:tr w:rsidR="00E71348" w:rsidRPr="00E71348" w14:paraId="41E94E70"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C9A1F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580C2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6F23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16C46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78910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FD6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B16E8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0.4167</w:t>
            </w:r>
          </w:p>
        </w:tc>
      </w:tr>
      <w:tr w:rsidR="00E71348" w:rsidRPr="00E71348" w14:paraId="179D20E9"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2F70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7BA74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CE140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44A2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FEB28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13F3E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81DA3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02045594" w14:textId="77777777" w:rsidR="00E71348" w:rsidRPr="00E71348" w:rsidRDefault="00E71348" w:rsidP="00E71348">
      <w:pPr>
        <w:rPr>
          <w:rFonts w:ascii="Times New Roman" w:eastAsia="Times New Roman" w:hAnsi="Times New Roman" w:cs="Times New Roman"/>
          <w:kern w:val="0"/>
          <w14:ligatures w14:val="none"/>
        </w:rPr>
      </w:pPr>
    </w:p>
    <w:p w14:paraId="7B53B474"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Uneven Bars</w:t>
      </w:r>
    </w:p>
    <w:tbl>
      <w:tblPr>
        <w:tblW w:w="0" w:type="auto"/>
        <w:jc w:val="center"/>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455C4230"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3EADF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A5D0B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4629A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B96FB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00B81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2618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8473D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6CE5964B"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6411C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B50D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2A306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90FFB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AF172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18F15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EE6D5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A885742"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C3A67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lastRenderedPageBreak/>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620B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0.9259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B2AFA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96E1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D21D3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B76FD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497E8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0.24</w:t>
            </w:r>
          </w:p>
        </w:tc>
      </w:tr>
      <w:tr w:rsidR="00E71348" w:rsidRPr="00E71348" w14:paraId="0547B56A"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888B1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CE4F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F8E25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104B8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2E095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28B77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12B21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22DA95EE" w14:textId="77777777" w:rsidTr="00E71348">
        <w:trPr>
          <w:trHeight w:val="300"/>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0763C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8C5D1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DCA00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F4613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1928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9F3D4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FFA14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922F43A" w14:textId="77777777" w:rsidTr="00E71348">
        <w:trPr>
          <w:trHeight w:val="192"/>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B6985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FF030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23A03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76B0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561B2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15325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94BE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0.62</w:t>
            </w:r>
          </w:p>
        </w:tc>
      </w:tr>
      <w:tr w:rsidR="00E71348" w:rsidRPr="00E71348" w14:paraId="4A8079F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003E3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5ED80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0.8148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91A86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F5816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72496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76A6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F14F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0.71</w:t>
            </w:r>
          </w:p>
        </w:tc>
      </w:tr>
      <w:tr w:rsidR="00E71348" w:rsidRPr="00E71348" w14:paraId="273C5AB1"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D4A8A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66B3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0.9074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5C6D2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D37BC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3F831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95CDD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07B1C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bl>
    <w:p w14:paraId="516FF6A4" w14:textId="77777777" w:rsidR="00E71348" w:rsidRPr="00E71348" w:rsidRDefault="00E71348" w:rsidP="00E71348">
      <w:pPr>
        <w:rPr>
          <w:rFonts w:ascii="Times New Roman" w:eastAsia="Times New Roman" w:hAnsi="Times New Roman" w:cs="Times New Roman"/>
          <w:kern w:val="0"/>
          <w14:ligatures w14:val="none"/>
        </w:rPr>
      </w:pPr>
    </w:p>
    <w:p w14:paraId="4F55D036"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Vault</w:t>
      </w:r>
    </w:p>
    <w:tbl>
      <w:tblPr>
        <w:tblW w:w="0" w:type="auto"/>
        <w:jc w:val="center"/>
        <w:tblCellMar>
          <w:top w:w="15" w:type="dxa"/>
          <w:left w:w="15" w:type="dxa"/>
          <w:bottom w:w="15" w:type="dxa"/>
          <w:right w:w="15" w:type="dxa"/>
        </w:tblCellMar>
        <w:tblLook w:val="04A0" w:firstRow="1" w:lastRow="0" w:firstColumn="1" w:lastColumn="0" w:noHBand="0" w:noVBand="1"/>
        <w:tblPrChange w:id="7" w:author="Ryan Talbot" w:date="2023-12-03T18:58:00Z">
          <w:tblPr>
            <w:tblW w:w="0" w:type="auto"/>
            <w:tblCellMar>
              <w:top w:w="15" w:type="dxa"/>
              <w:left w:w="15" w:type="dxa"/>
              <w:bottom w:w="15" w:type="dxa"/>
              <w:right w:w="15" w:type="dxa"/>
            </w:tblCellMar>
            <w:tblLook w:val="04A0" w:firstRow="1" w:lastRow="0" w:firstColumn="1" w:lastColumn="0" w:noHBand="0" w:noVBand="1"/>
          </w:tblPr>
        </w:tblPrChange>
      </w:tblPr>
      <w:tblGrid>
        <w:gridCol w:w="1948"/>
        <w:gridCol w:w="981"/>
        <w:gridCol w:w="981"/>
        <w:gridCol w:w="670"/>
        <w:gridCol w:w="936"/>
        <w:gridCol w:w="847"/>
        <w:gridCol w:w="936"/>
        <w:tblGridChange w:id="8">
          <w:tblGrid>
            <w:gridCol w:w="1948"/>
            <w:gridCol w:w="981"/>
            <w:gridCol w:w="981"/>
            <w:gridCol w:w="670"/>
            <w:gridCol w:w="936"/>
            <w:gridCol w:w="847"/>
            <w:gridCol w:w="936"/>
          </w:tblGrid>
        </w:tblGridChange>
      </w:tblGrid>
      <w:tr w:rsidR="00E71348" w:rsidRPr="00E71348" w14:paraId="7B0E6DC6" w14:textId="77777777" w:rsidTr="00E71348">
        <w:trPr>
          <w:trHeight w:val="315"/>
          <w:jc w:val="center"/>
          <w:trPrChange w:id="9"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A21914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4CEBBE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A0AD9A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3"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D4D45A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5876951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5"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5841DF9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22B1D4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56AC2855" w14:textId="77777777" w:rsidTr="00E71348">
        <w:trPr>
          <w:trHeight w:val="315"/>
          <w:jc w:val="center"/>
          <w:trPrChange w:id="17"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3964E6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19"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84B6B0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05718F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865482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008E794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3"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4D07D7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D6995F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r>
      <w:tr w:rsidR="00E71348" w:rsidRPr="00E71348" w14:paraId="6248FBBD" w14:textId="77777777" w:rsidTr="00E71348">
        <w:trPr>
          <w:trHeight w:val="315"/>
          <w:jc w:val="center"/>
          <w:trPrChange w:id="25"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59436D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7"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4208E0D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9A7B42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29"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1B6767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FEC4FB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7BBAD3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5F139F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r>
      <w:tr w:rsidR="00E71348" w:rsidRPr="00E71348" w14:paraId="68DACB9E" w14:textId="77777777" w:rsidTr="00E71348">
        <w:trPr>
          <w:trHeight w:val="315"/>
          <w:jc w:val="center"/>
          <w:trPrChange w:id="33"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4EE610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5"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80DC59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362804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7"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4E0341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483BC3A7"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39"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7CDC15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B7E56F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77AA80F5" w14:textId="77777777" w:rsidTr="00E71348">
        <w:trPr>
          <w:trHeight w:val="75"/>
          <w:jc w:val="center"/>
          <w:trPrChange w:id="41" w:author="Ryan Talbot" w:date="2023-12-03T18:58:00Z">
            <w:trPr>
              <w:trHeight w:val="7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CC26BB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3"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9AAA32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2428D1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5"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E2BE82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576D5F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7"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AFC74B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4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215C16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0.56</w:t>
            </w:r>
          </w:p>
        </w:tc>
      </w:tr>
      <w:tr w:rsidR="00E71348" w:rsidRPr="00E71348" w14:paraId="54434572" w14:textId="77777777" w:rsidTr="00E71348">
        <w:trPr>
          <w:trHeight w:val="315"/>
          <w:jc w:val="center"/>
          <w:trPrChange w:id="49"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3223BB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359363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0082B7C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3"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1D1EDB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5D987E4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5"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E328E5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48B04C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0.91</w:t>
            </w:r>
          </w:p>
        </w:tc>
      </w:tr>
      <w:tr w:rsidR="00E71348" w:rsidRPr="00E71348" w14:paraId="41340154" w14:textId="77777777" w:rsidTr="00E71348">
        <w:trPr>
          <w:trHeight w:val="315"/>
          <w:jc w:val="center"/>
          <w:trPrChange w:id="57"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3CC099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59"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3599DF1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B11713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7322E3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B23D3F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3"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887785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4"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70211BC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0.56</w:t>
            </w:r>
          </w:p>
        </w:tc>
      </w:tr>
      <w:tr w:rsidR="00E71348" w:rsidRPr="00E71348" w14:paraId="471214B7" w14:textId="77777777" w:rsidTr="00E71348">
        <w:trPr>
          <w:trHeight w:val="315"/>
          <w:jc w:val="center"/>
          <w:trPrChange w:id="65" w:author="Ryan Talbot" w:date="2023-12-03T18:58:00Z">
            <w:trPr>
              <w:trHeight w:val="315"/>
            </w:trPr>
          </w:trPrChange>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6"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0323D18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7"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02AE67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8"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58D9223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69"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1D01F8B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70"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6FB027F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71"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53F9857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Change w:id="72" w:author="Ryan Talbot" w:date="2023-12-03T18:58:00Z">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tcPrChange>
          </w:tcPr>
          <w:p w14:paraId="26813D1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0.56</w:t>
            </w:r>
          </w:p>
        </w:tc>
      </w:tr>
    </w:tbl>
    <w:p w14:paraId="1BB19D81" w14:textId="77777777" w:rsidR="00E71348" w:rsidRPr="00E71348" w:rsidRDefault="00E71348" w:rsidP="00E71348">
      <w:pPr>
        <w:rPr>
          <w:rFonts w:ascii="Times New Roman" w:eastAsia="Times New Roman" w:hAnsi="Times New Roman" w:cs="Times New Roman"/>
          <w:kern w:val="0"/>
          <w14:ligatures w14:val="none"/>
        </w:rPr>
      </w:pPr>
    </w:p>
    <w:p w14:paraId="07F41C5B"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Floor</w:t>
      </w:r>
    </w:p>
    <w:tbl>
      <w:tblPr>
        <w:tblW w:w="0" w:type="auto"/>
        <w:jc w:val="center"/>
        <w:tblCellMar>
          <w:top w:w="15" w:type="dxa"/>
          <w:left w:w="15" w:type="dxa"/>
          <w:bottom w:w="15" w:type="dxa"/>
          <w:right w:w="15" w:type="dxa"/>
        </w:tblCellMar>
        <w:tblLook w:val="04A0" w:firstRow="1" w:lastRow="0" w:firstColumn="1" w:lastColumn="0" w:noHBand="0" w:noVBand="1"/>
      </w:tblPr>
      <w:tblGrid>
        <w:gridCol w:w="1948"/>
        <w:gridCol w:w="981"/>
        <w:gridCol w:w="981"/>
        <w:gridCol w:w="670"/>
        <w:gridCol w:w="936"/>
        <w:gridCol w:w="847"/>
        <w:gridCol w:w="936"/>
      </w:tblGrid>
      <w:tr w:rsidR="00E71348" w:rsidRPr="00E71348" w14:paraId="715AA8D3"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F0954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Classifier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9B331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Accuracy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04981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Precision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4C22F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Recall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651F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F1-Score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E2803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5C920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F2-Score</w:t>
            </w:r>
          </w:p>
        </w:tc>
      </w:tr>
      <w:tr w:rsidR="00E71348" w:rsidRPr="00E71348" w14:paraId="7BA8216F"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B8CC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Random Forest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249E4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DA2BB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CCF93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81304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2625A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8050C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r>
      <w:tr w:rsidR="00E71348" w:rsidRPr="00E71348" w14:paraId="284427C3"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17872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AdaBoost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A999E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81CA3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0.3333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37B2FE"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DA7C4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DED75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F7B76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0.4545</w:t>
            </w:r>
          </w:p>
        </w:tc>
      </w:tr>
      <w:tr w:rsidR="00E71348" w:rsidRPr="00E71348" w14:paraId="65A7C93A"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63DE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SVM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71AD7F"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0.9655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9AE2B"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3B509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9031D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D59FF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666E7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w:t>
            </w:r>
          </w:p>
        </w:tc>
      </w:tr>
      <w:tr w:rsidR="00E71348" w:rsidRPr="00E71348" w14:paraId="495854D2"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DFB0A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K-Nearest Neighbors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8D6C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0.9828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A5521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4BDBA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35991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0.6667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3DD20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AF40DD"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0.5556</w:t>
            </w:r>
          </w:p>
        </w:tc>
      </w:tr>
      <w:tr w:rsidR="00E71348" w:rsidRPr="00E71348" w14:paraId="42434702"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AE3C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Decision Tree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0AA2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4B51E2"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0.3333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91372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FD83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B5FE9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F53D74"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0.4545</w:t>
            </w:r>
          </w:p>
        </w:tc>
      </w:tr>
      <w:tr w:rsidR="00E71348" w:rsidRPr="00E71348" w14:paraId="66BFDF04"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07F69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Naive Bayes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8BB0B0"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0.6379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05FB6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0.0909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A3905"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BA3ACC"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0.1667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6E96FA"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B9D3"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0.3226</w:t>
            </w:r>
          </w:p>
        </w:tc>
      </w:tr>
      <w:tr w:rsidR="00E71348" w:rsidRPr="00E71348" w14:paraId="00158578"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B96F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Neural Network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3B3489"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0.9483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5B251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0.3333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ABB78"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E6DBD1"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B96A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F4136" w14:textId="77777777" w:rsidR="00E71348" w:rsidRPr="00E71348" w:rsidRDefault="00E71348" w:rsidP="00E71348">
            <w:pPr>
              <w:jc w:val="right"/>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0.4545</w:t>
            </w:r>
          </w:p>
        </w:tc>
      </w:tr>
    </w:tbl>
    <w:p w14:paraId="54ADFFB2" w14:textId="77777777" w:rsidR="00E71348" w:rsidRPr="00E71348" w:rsidRDefault="00E71348" w:rsidP="00E71348">
      <w:pPr>
        <w:rPr>
          <w:rFonts w:ascii="Times New Roman" w:eastAsia="Times New Roman" w:hAnsi="Times New Roman" w:cs="Times New Roman"/>
          <w:kern w:val="0"/>
          <w14:ligatures w14:val="none"/>
        </w:rPr>
      </w:pPr>
    </w:p>
    <w:p w14:paraId="323724DC"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Women Most likely to Medal by Apparatus</w:t>
      </w:r>
    </w:p>
    <w:tbl>
      <w:tblPr>
        <w:tblW w:w="0" w:type="auto"/>
        <w:jc w:val="center"/>
        <w:tblCellMar>
          <w:top w:w="15" w:type="dxa"/>
          <w:left w:w="15" w:type="dxa"/>
          <w:bottom w:w="15" w:type="dxa"/>
          <w:right w:w="15" w:type="dxa"/>
        </w:tblCellMar>
        <w:tblLook w:val="04A0" w:firstRow="1" w:lastRow="0" w:firstColumn="1" w:lastColumn="0" w:noHBand="0" w:noVBand="1"/>
      </w:tblPr>
      <w:tblGrid>
        <w:gridCol w:w="1381"/>
        <w:gridCol w:w="1781"/>
      </w:tblGrid>
      <w:tr w:rsidR="00E71348" w:rsidRPr="00E71348" w14:paraId="4494AEA6"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8DE13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Event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04E36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0"/>
                <w:szCs w:val="20"/>
                <w14:ligatures w14:val="none"/>
              </w:rPr>
              <w:t>Gymnast</w:t>
            </w:r>
          </w:p>
        </w:tc>
      </w:tr>
      <w:tr w:rsidR="00E71348" w:rsidRPr="00E71348" w14:paraId="6AA0ED3D"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FCF40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Balance Beam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2B066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Simone Biles</w:t>
            </w:r>
          </w:p>
        </w:tc>
      </w:tr>
      <w:tr w:rsidR="00E71348" w:rsidRPr="00E71348" w14:paraId="3A84D69B"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A1ED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Balance Beam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3F0A8F"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0"/>
                <w:szCs w:val="20"/>
                <w14:ligatures w14:val="none"/>
              </w:rPr>
              <w:t>Joscelyn</w:t>
            </w:r>
            <w:proofErr w:type="spellEnd"/>
            <w:r w:rsidRPr="00E71348">
              <w:rPr>
                <w:rFonts w:ascii="Arial" w:eastAsia="Times New Roman" w:hAnsi="Arial" w:cs="Arial"/>
                <w:color w:val="000000"/>
                <w:kern w:val="0"/>
                <w:sz w:val="20"/>
                <w:szCs w:val="20"/>
                <w14:ligatures w14:val="none"/>
              </w:rPr>
              <w:t xml:space="preserve"> Roberson</w:t>
            </w:r>
          </w:p>
        </w:tc>
      </w:tr>
      <w:tr w:rsidR="00E71348" w:rsidRPr="00E71348" w14:paraId="2E9968A3"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29DD2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Vault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165A7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Simone Biles</w:t>
            </w:r>
          </w:p>
        </w:tc>
      </w:tr>
      <w:tr w:rsidR="00E71348" w:rsidRPr="00E71348" w14:paraId="3D664DBB"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50142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lastRenderedPageBreak/>
              <w:t>Uneven Bars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21EBF7"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0"/>
                <w:szCs w:val="20"/>
                <w14:ligatures w14:val="none"/>
              </w:rPr>
              <w:t>Shilese</w:t>
            </w:r>
            <w:proofErr w:type="spellEnd"/>
            <w:r w:rsidRPr="00E71348">
              <w:rPr>
                <w:rFonts w:ascii="Arial" w:eastAsia="Times New Roman" w:hAnsi="Arial" w:cs="Arial"/>
                <w:color w:val="000000"/>
                <w:kern w:val="0"/>
                <w:sz w:val="20"/>
                <w:szCs w:val="20"/>
                <w14:ligatures w14:val="none"/>
              </w:rPr>
              <w:t xml:space="preserve"> Jones</w:t>
            </w:r>
          </w:p>
        </w:tc>
      </w:tr>
      <w:tr w:rsidR="00E71348" w:rsidRPr="00E71348" w14:paraId="201838E3"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C0C11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Uneven Bars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BC9E7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Zoe Miller</w:t>
            </w:r>
          </w:p>
        </w:tc>
      </w:tr>
      <w:tr w:rsidR="00E71348" w:rsidRPr="00E71348" w14:paraId="256F75E0"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B276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3319B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Jordan Chiles</w:t>
            </w:r>
          </w:p>
        </w:tc>
      </w:tr>
      <w:tr w:rsidR="00E71348" w:rsidRPr="00E71348" w14:paraId="7A6480D5"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09E2C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Floor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4D9BF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Simone Biles</w:t>
            </w:r>
          </w:p>
        </w:tc>
      </w:tr>
      <w:tr w:rsidR="00E71348" w:rsidRPr="00E71348" w14:paraId="5216D987" w14:textId="77777777" w:rsidTr="00E71348">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AF571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Floor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AE484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0"/>
                <w:szCs w:val="20"/>
                <w14:ligatures w14:val="none"/>
              </w:rPr>
              <w:t>Ashlee Sullivan</w:t>
            </w:r>
          </w:p>
        </w:tc>
      </w:tr>
    </w:tbl>
    <w:p w14:paraId="51A3E9E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185054C7" w14:textId="77777777" w:rsidR="00E71348" w:rsidRPr="00E71348" w:rsidRDefault="00E71348" w:rsidP="00E71348">
      <w:pPr>
        <w:numPr>
          <w:ilvl w:val="0"/>
          <w:numId w:val="15"/>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Team Selection Approach:</w:t>
      </w:r>
    </w:p>
    <w:p w14:paraId="5CD10951"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Two approaches: </w:t>
      </w:r>
    </w:p>
    <w:p w14:paraId="5A5F5D03" w14:textId="77777777" w:rsidR="00E71348" w:rsidRPr="00E71348" w:rsidRDefault="00E71348" w:rsidP="00E71348">
      <w:pPr>
        <w:numPr>
          <w:ilvl w:val="0"/>
          <w:numId w:val="16"/>
        </w:numPr>
        <w:spacing w:after="200"/>
        <w:ind w:left="288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The qualification round uses 4 up 3 counts, where 4 athletes will compete on each apparatus and the sum of the 3 best scores on each apparatus is used to see who will advance. </w:t>
      </w:r>
      <w:proofErr w:type="gramStart"/>
      <w:r w:rsidRPr="00E71348">
        <w:rPr>
          <w:rFonts w:ascii="Arial" w:eastAsia="Times New Roman" w:hAnsi="Arial" w:cs="Arial"/>
          <w:color w:val="000000"/>
          <w:kern w:val="0"/>
          <w:sz w:val="22"/>
          <w:szCs w:val="22"/>
          <w14:ligatures w14:val="none"/>
        </w:rPr>
        <w:t>Therefore</w:t>
      </w:r>
      <w:proofErr w:type="gramEnd"/>
      <w:r w:rsidRPr="00E71348">
        <w:rPr>
          <w:rFonts w:ascii="Arial" w:eastAsia="Times New Roman" w:hAnsi="Arial" w:cs="Arial"/>
          <w:color w:val="000000"/>
          <w:kern w:val="0"/>
          <w:sz w:val="22"/>
          <w:szCs w:val="22"/>
          <w14:ligatures w14:val="none"/>
        </w:rPr>
        <w:t xml:space="preserve"> the algorithms were used to pick 4 USA men's Gymnasts. With the goal of the algorithm being that a Gymnast cannot compete on the same apparatus more than once. And each apparatus needs to be competed on 3 times each, then get the largest sum of the top 3 out of 4 scores on each apparatus. The finals format uses a 3 up 3 </w:t>
      </w:r>
      <w:proofErr w:type="gramStart"/>
      <w:r w:rsidRPr="00E71348">
        <w:rPr>
          <w:rFonts w:ascii="Arial" w:eastAsia="Times New Roman" w:hAnsi="Arial" w:cs="Arial"/>
          <w:color w:val="000000"/>
          <w:kern w:val="0"/>
          <w:sz w:val="22"/>
          <w:szCs w:val="22"/>
          <w14:ligatures w14:val="none"/>
        </w:rPr>
        <w:t>count</w:t>
      </w:r>
      <w:proofErr w:type="gramEnd"/>
      <w:r w:rsidRPr="00E71348">
        <w:rPr>
          <w:rFonts w:ascii="Arial" w:eastAsia="Times New Roman" w:hAnsi="Arial" w:cs="Arial"/>
          <w:color w:val="000000"/>
          <w:kern w:val="0"/>
          <w:sz w:val="22"/>
          <w:szCs w:val="22"/>
          <w14:ligatures w14:val="none"/>
        </w:rPr>
        <w:t xml:space="preserve">. </w:t>
      </w:r>
      <w:proofErr w:type="gramStart"/>
      <w:r w:rsidRPr="00E71348">
        <w:rPr>
          <w:rFonts w:ascii="Arial" w:eastAsia="Times New Roman" w:hAnsi="Arial" w:cs="Arial"/>
          <w:color w:val="000000"/>
          <w:kern w:val="0"/>
          <w:sz w:val="22"/>
          <w:szCs w:val="22"/>
          <w14:ligatures w14:val="none"/>
        </w:rPr>
        <w:t>So</w:t>
      </w:r>
      <w:proofErr w:type="gramEnd"/>
      <w:r w:rsidRPr="00E71348">
        <w:rPr>
          <w:rFonts w:ascii="Arial" w:eastAsia="Times New Roman" w:hAnsi="Arial" w:cs="Arial"/>
          <w:color w:val="000000"/>
          <w:kern w:val="0"/>
          <w:sz w:val="22"/>
          <w:szCs w:val="22"/>
          <w14:ligatures w14:val="none"/>
        </w:rPr>
        <w:t xml:space="preserve"> each athlete must compete on each apparatus and all of their scores will be used. </w:t>
      </w:r>
      <w:proofErr w:type="gramStart"/>
      <w:r w:rsidRPr="00E71348">
        <w:rPr>
          <w:rFonts w:ascii="Arial" w:eastAsia="Times New Roman" w:hAnsi="Arial" w:cs="Arial"/>
          <w:color w:val="000000"/>
          <w:kern w:val="0"/>
          <w:sz w:val="22"/>
          <w:szCs w:val="22"/>
          <w14:ligatures w14:val="none"/>
        </w:rPr>
        <w:t>Therefore</w:t>
      </w:r>
      <w:proofErr w:type="gramEnd"/>
      <w:r w:rsidRPr="00E71348">
        <w:rPr>
          <w:rFonts w:ascii="Arial" w:eastAsia="Times New Roman" w:hAnsi="Arial" w:cs="Arial"/>
          <w:color w:val="000000"/>
          <w:kern w:val="0"/>
          <w:sz w:val="22"/>
          <w:szCs w:val="22"/>
          <w14:ligatures w14:val="none"/>
        </w:rPr>
        <w:t xml:space="preserve"> I picked the gymnasts with the highest Individual all-around scores. If there is a gymnast who has a higher IAA score than the top 3 from the 4 selected from qualifications, then </w:t>
      </w:r>
      <w:proofErr w:type="spellStart"/>
      <w:r w:rsidRPr="00E71348">
        <w:rPr>
          <w:rFonts w:ascii="Arial" w:eastAsia="Times New Roman" w:hAnsi="Arial" w:cs="Arial"/>
          <w:color w:val="000000"/>
          <w:kern w:val="0"/>
          <w:sz w:val="22"/>
          <w:szCs w:val="22"/>
          <w14:ligatures w14:val="none"/>
        </w:rPr>
        <w:t>tha</w:t>
      </w:r>
      <w:proofErr w:type="spellEnd"/>
      <w:r w:rsidRPr="00E71348">
        <w:rPr>
          <w:rFonts w:ascii="Arial" w:eastAsia="Times New Roman" w:hAnsi="Arial" w:cs="Arial"/>
          <w:color w:val="000000"/>
          <w:kern w:val="0"/>
          <w:sz w:val="22"/>
          <w:szCs w:val="22"/>
          <w14:ligatures w14:val="none"/>
        </w:rPr>
        <w:t xml:space="preserve"> athlete will be added to the finals. </w:t>
      </w:r>
    </w:p>
    <w:p w14:paraId="17802E35" w14:textId="77777777" w:rsidR="00E71348" w:rsidRPr="00E71348" w:rsidRDefault="00E71348" w:rsidP="00E71348">
      <w:pPr>
        <w:spacing w:after="200"/>
        <w:ind w:left="288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 Hyper-Heuristic, and Variable Neighborhood Search (VNS) algorithms were used with USA Men’s gymnastics team selection. With each algorithm 2 different data sets were used, each using data from 2022 and 2023: 1. Individual all-around scores from USA gymnasts. 2. Individual apparatus scores for USA gymnasts. If an individual had more than one entry in either of the data sets, their highest scores were used. The highest scoring algorithms for the men’s team selection were Tabu Search and Variable Neighborhood Search (VNS) algorithms, with the IAA data sets scoring higher on all models. The highest scoring algorithm was the Tabu Search using IAA Scores. </w:t>
      </w:r>
    </w:p>
    <w:p w14:paraId="2B79733C" w14:textId="77777777" w:rsidR="00E71348" w:rsidRPr="00E71348" w:rsidRDefault="00E71348" w:rsidP="00E71348">
      <w:pPr>
        <w:spacing w:after="200"/>
        <w:ind w:left="288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With 4 of the 5 athletes selected from the Tabu Search, the last gymnast may be chosen from the top IAA scores from the last year. The top 3 IAA scores from 2023 are Yul </w:t>
      </w:r>
      <w:proofErr w:type="spellStart"/>
      <w:r w:rsidRPr="00E71348">
        <w:rPr>
          <w:rFonts w:ascii="Arial" w:eastAsia="Times New Roman" w:hAnsi="Arial" w:cs="Arial"/>
          <w:color w:val="000000"/>
          <w:kern w:val="0"/>
          <w:sz w:val="22"/>
          <w:szCs w:val="22"/>
          <w14:ligatures w14:val="none"/>
        </w:rPr>
        <w:t>Moldauer</w:t>
      </w:r>
      <w:proofErr w:type="spellEnd"/>
      <w:r w:rsidRPr="00E71348">
        <w:rPr>
          <w:rFonts w:ascii="Arial" w:eastAsia="Times New Roman" w:hAnsi="Arial" w:cs="Arial"/>
          <w:color w:val="000000"/>
          <w:kern w:val="0"/>
          <w:sz w:val="22"/>
          <w:szCs w:val="22"/>
          <w14:ligatures w14:val="none"/>
        </w:rPr>
        <w:t xml:space="preserve">, Fred Richard, and </w:t>
      </w:r>
      <w:proofErr w:type="spellStart"/>
      <w:r w:rsidRPr="00E71348">
        <w:rPr>
          <w:rFonts w:ascii="Arial" w:eastAsia="Times New Roman" w:hAnsi="Arial" w:cs="Arial"/>
          <w:color w:val="000000"/>
          <w:kern w:val="0"/>
          <w:sz w:val="22"/>
          <w:szCs w:val="22"/>
          <w14:ligatures w14:val="none"/>
        </w:rPr>
        <w:t>Vitaliy</w:t>
      </w:r>
      <w:proofErr w:type="spellEnd"/>
      <w:r w:rsidRPr="00E71348">
        <w:rPr>
          <w:rFonts w:ascii="Arial" w:eastAsia="Times New Roman" w:hAnsi="Arial" w:cs="Arial"/>
          <w:color w:val="000000"/>
          <w:kern w:val="0"/>
          <w:sz w:val="22"/>
          <w:szCs w:val="22"/>
          <w14:ligatures w14:val="none"/>
        </w:rPr>
        <w:t xml:space="preserve"> Guimaraes. Therefore our </w:t>
      </w:r>
      <w:proofErr w:type="gramStart"/>
      <w:r w:rsidRPr="00E71348">
        <w:rPr>
          <w:rFonts w:ascii="Arial" w:eastAsia="Times New Roman" w:hAnsi="Arial" w:cs="Arial"/>
          <w:color w:val="000000"/>
          <w:kern w:val="0"/>
          <w:sz w:val="22"/>
          <w:szCs w:val="22"/>
          <w14:ligatures w14:val="none"/>
        </w:rPr>
        <w:t>5 person</w:t>
      </w:r>
      <w:proofErr w:type="gramEnd"/>
      <w:r w:rsidRPr="00E71348">
        <w:rPr>
          <w:rFonts w:ascii="Arial" w:eastAsia="Times New Roman" w:hAnsi="Arial" w:cs="Arial"/>
          <w:color w:val="000000"/>
          <w:kern w:val="0"/>
          <w:sz w:val="22"/>
          <w:szCs w:val="22"/>
          <w14:ligatures w14:val="none"/>
        </w:rPr>
        <w:t xml:space="preserve"> team is Khoi Young, Asher Hong, Fred Richard, Yul </w:t>
      </w:r>
      <w:proofErr w:type="spellStart"/>
      <w:r w:rsidRPr="00E71348">
        <w:rPr>
          <w:rFonts w:ascii="Arial" w:eastAsia="Times New Roman" w:hAnsi="Arial" w:cs="Arial"/>
          <w:color w:val="000000"/>
          <w:kern w:val="0"/>
          <w:sz w:val="22"/>
          <w:szCs w:val="22"/>
          <w14:ligatures w14:val="none"/>
        </w:rPr>
        <w:t>Moldauer</w:t>
      </w:r>
      <w:proofErr w:type="spellEnd"/>
      <w:r w:rsidRPr="00E71348">
        <w:rPr>
          <w:rFonts w:ascii="Arial" w:eastAsia="Times New Roman" w:hAnsi="Arial" w:cs="Arial"/>
          <w:color w:val="000000"/>
          <w:kern w:val="0"/>
          <w:sz w:val="22"/>
          <w:szCs w:val="22"/>
          <w14:ligatures w14:val="none"/>
        </w:rPr>
        <w:t xml:space="preserve">, and </w:t>
      </w:r>
      <w:proofErr w:type="spellStart"/>
      <w:r w:rsidRPr="00E71348">
        <w:rPr>
          <w:rFonts w:ascii="Arial" w:eastAsia="Times New Roman" w:hAnsi="Arial" w:cs="Arial"/>
          <w:color w:val="000000"/>
          <w:kern w:val="0"/>
          <w:sz w:val="22"/>
          <w:szCs w:val="22"/>
          <w14:ligatures w14:val="none"/>
        </w:rPr>
        <w:t>Vitaliy</w:t>
      </w:r>
      <w:proofErr w:type="spellEnd"/>
      <w:r w:rsidRPr="00E71348">
        <w:rPr>
          <w:rFonts w:ascii="Arial" w:eastAsia="Times New Roman" w:hAnsi="Arial" w:cs="Arial"/>
          <w:color w:val="000000"/>
          <w:kern w:val="0"/>
          <w:sz w:val="22"/>
          <w:szCs w:val="22"/>
          <w14:ligatures w14:val="none"/>
        </w:rPr>
        <w:t xml:space="preserve"> Guimaraes. Qualifying Gymnasts are Khoi Young, Asher Hong, Fred Richard, and Yul </w:t>
      </w:r>
      <w:proofErr w:type="spellStart"/>
      <w:r w:rsidRPr="00E71348">
        <w:rPr>
          <w:rFonts w:ascii="Arial" w:eastAsia="Times New Roman" w:hAnsi="Arial" w:cs="Arial"/>
          <w:color w:val="000000"/>
          <w:kern w:val="0"/>
          <w:sz w:val="22"/>
          <w:szCs w:val="22"/>
          <w14:ligatures w14:val="none"/>
        </w:rPr>
        <w:t>Moldauer</w:t>
      </w:r>
      <w:proofErr w:type="spellEnd"/>
      <w:r w:rsidRPr="00E71348">
        <w:rPr>
          <w:rFonts w:ascii="Arial" w:eastAsia="Times New Roman" w:hAnsi="Arial" w:cs="Arial"/>
          <w:color w:val="000000"/>
          <w:kern w:val="0"/>
          <w:sz w:val="22"/>
          <w:szCs w:val="22"/>
          <w14:ligatures w14:val="none"/>
        </w:rPr>
        <w:t xml:space="preserve">. And gymnasts to compete in the Final being Fred Richard, Yul </w:t>
      </w:r>
      <w:proofErr w:type="spellStart"/>
      <w:r w:rsidRPr="00E71348">
        <w:rPr>
          <w:rFonts w:ascii="Arial" w:eastAsia="Times New Roman" w:hAnsi="Arial" w:cs="Arial"/>
          <w:color w:val="000000"/>
          <w:kern w:val="0"/>
          <w:sz w:val="22"/>
          <w:szCs w:val="22"/>
          <w14:ligatures w14:val="none"/>
        </w:rPr>
        <w:t>Moldauer</w:t>
      </w:r>
      <w:proofErr w:type="spellEnd"/>
      <w:r w:rsidRPr="00E71348">
        <w:rPr>
          <w:rFonts w:ascii="Arial" w:eastAsia="Times New Roman" w:hAnsi="Arial" w:cs="Arial"/>
          <w:color w:val="000000"/>
          <w:kern w:val="0"/>
          <w:sz w:val="22"/>
          <w:szCs w:val="22"/>
          <w14:ligatures w14:val="none"/>
        </w:rPr>
        <w:t xml:space="preserve">, and </w:t>
      </w:r>
      <w:proofErr w:type="spellStart"/>
      <w:r w:rsidRPr="00E71348">
        <w:rPr>
          <w:rFonts w:ascii="Arial" w:eastAsia="Times New Roman" w:hAnsi="Arial" w:cs="Arial"/>
          <w:color w:val="000000"/>
          <w:kern w:val="0"/>
          <w:sz w:val="22"/>
          <w:szCs w:val="22"/>
          <w14:ligatures w14:val="none"/>
        </w:rPr>
        <w:t>Vitaliy</w:t>
      </w:r>
      <w:proofErr w:type="spellEnd"/>
      <w:r w:rsidRPr="00E71348">
        <w:rPr>
          <w:rFonts w:ascii="Arial" w:eastAsia="Times New Roman" w:hAnsi="Arial" w:cs="Arial"/>
          <w:color w:val="000000"/>
          <w:kern w:val="0"/>
          <w:sz w:val="22"/>
          <w:szCs w:val="22"/>
          <w14:ligatures w14:val="none"/>
        </w:rPr>
        <w:t xml:space="preserve"> Guimaraes.</w:t>
      </w:r>
    </w:p>
    <w:p w14:paraId="6D467F50" w14:textId="77777777" w:rsidR="00E71348" w:rsidRPr="00E71348" w:rsidRDefault="00E71348" w:rsidP="00E71348">
      <w:pPr>
        <w:spacing w:after="200"/>
        <w:ind w:left="288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u w:val="single"/>
          <w14:ligatures w14:val="none"/>
        </w:rPr>
        <w:t>Men's Team Selection: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869"/>
        <w:gridCol w:w="1728"/>
        <w:gridCol w:w="1363"/>
      </w:tblGrid>
      <w:tr w:rsidR="00E71348" w:rsidRPr="00E71348" w14:paraId="5C0FBE88" w14:textId="77777777" w:rsidTr="00E71348">
        <w:trPr>
          <w:trHeight w:val="378"/>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8F1AF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lastRenderedPageBreak/>
              <w:t>Algorithm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098B8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IAA/Apparatus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3BB80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Score</w:t>
            </w:r>
          </w:p>
        </w:tc>
      </w:tr>
      <w:tr w:rsidR="00E71348" w:rsidRPr="00E71348" w14:paraId="5949D971" w14:textId="77777777" w:rsidTr="00E71348">
        <w:trPr>
          <w:trHeight w:val="453"/>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0D470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359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9723E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260.579000</w:t>
            </w:r>
          </w:p>
        </w:tc>
      </w:tr>
      <w:tr w:rsidR="00E71348" w:rsidRPr="00E71348" w14:paraId="5EAC5778" w14:textId="77777777" w:rsidTr="00E71348">
        <w:trPr>
          <w:trHeight w:val="318"/>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7B3A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229FF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0CD2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253.195987</w:t>
            </w:r>
          </w:p>
        </w:tc>
      </w:tr>
      <w:tr w:rsidR="00E71348" w:rsidRPr="00E71348" w14:paraId="2D0DC701" w14:textId="77777777" w:rsidTr="00E71348">
        <w:trPr>
          <w:trHeight w:val="208"/>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A476C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6E790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4EFB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254.940000</w:t>
            </w:r>
          </w:p>
        </w:tc>
      </w:tr>
      <w:tr w:rsidR="00E71348" w:rsidRPr="00E71348" w14:paraId="34D411FA" w14:textId="77777777" w:rsidTr="00E71348">
        <w:trPr>
          <w:trHeight w:val="195"/>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9844B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8FC6D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CB003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250.588687</w:t>
            </w:r>
          </w:p>
        </w:tc>
      </w:tr>
      <w:tr w:rsidR="00E71348" w:rsidRPr="00E71348" w14:paraId="254FA05D" w14:textId="77777777" w:rsidTr="00E71348">
        <w:trPr>
          <w:trHeight w:val="343"/>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C26F0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B074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352E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257.342000</w:t>
            </w:r>
          </w:p>
        </w:tc>
      </w:tr>
      <w:tr w:rsidR="00E71348" w:rsidRPr="00E71348" w14:paraId="653DCB22" w14:textId="77777777" w:rsidTr="00E71348">
        <w:trPr>
          <w:trHeight w:val="330"/>
          <w:jc w:val="center"/>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C7D7B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AB6FB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E93FB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251.115667</w:t>
            </w:r>
          </w:p>
        </w:tc>
      </w:tr>
    </w:tbl>
    <w:p w14:paraId="0EA6C307" w14:textId="77777777" w:rsidR="00E71348" w:rsidRPr="00E71348" w:rsidRDefault="00E71348" w:rsidP="00E71348">
      <w:pPr>
        <w:jc w:val="cente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1804"/>
        <w:gridCol w:w="1388"/>
        <w:gridCol w:w="3540"/>
        <w:gridCol w:w="677"/>
      </w:tblGrid>
      <w:tr w:rsidR="00E71348" w:rsidRPr="00E71348" w14:paraId="11D1CACB" w14:textId="77777777" w:rsidTr="00E71348">
        <w:trPr>
          <w:trHeight w:val="46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497B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8C4B5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289D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DDE88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2E2F1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Sum</w:t>
            </w:r>
          </w:p>
        </w:tc>
      </w:tr>
      <w:tr w:rsidR="00E71348" w:rsidRPr="00E71348" w14:paraId="3BFDD1EE" w14:textId="77777777" w:rsidTr="00E71348">
        <w:trPr>
          <w:trHeight w:val="39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5D9920"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khoi</w:t>
            </w:r>
            <w:proofErr w:type="spellEnd"/>
            <w:r w:rsidRPr="00E71348">
              <w:rPr>
                <w:rFonts w:ascii="Arial" w:eastAsia="Times New Roman" w:hAnsi="Arial" w:cs="Arial"/>
                <w:color w:val="000000"/>
                <w:kern w:val="0"/>
                <w:sz w:val="22"/>
                <w:szCs w:val="22"/>
                <w14:ligatures w14:val="none"/>
              </w:rPr>
              <w:t xml:space="preserve"> young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C8301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EB0AC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083A6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B51BF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4</w:t>
            </w:r>
          </w:p>
        </w:tc>
      </w:tr>
      <w:tr w:rsidR="00E71348" w:rsidRPr="00E71348" w14:paraId="053F1FAC" w14:textId="77777777" w:rsidTr="00E71348">
        <w:trPr>
          <w:trHeight w:val="45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6B6816"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asher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hong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4D88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747AC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97112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7A4F4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327AF574" w14:textId="77777777" w:rsidTr="00E71348">
        <w:trPr>
          <w:trHeight w:val="45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AEBFA8"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brody</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malone</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FB766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F96C1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463B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61D6D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1B3C347C"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2741B4"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yul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moldauer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1052B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41CC1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3E414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5B14D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7B36A7D1"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367C"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fred</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richard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5312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B739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9F550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EE01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0D6647F7"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D0ED3D"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paul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juda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2A482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1ED7E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4DD40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CB9D8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3D2B9A58"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E38A0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fuzzy </w:t>
            </w:r>
            <w:proofErr w:type="spellStart"/>
            <w:r w:rsidRPr="00E71348">
              <w:rPr>
                <w:rFonts w:ascii="Arial" w:eastAsia="Times New Roman" w:hAnsi="Arial" w:cs="Arial"/>
                <w:color w:val="000000"/>
                <w:kern w:val="0"/>
                <w:sz w:val="22"/>
                <w:szCs w:val="22"/>
                <w14:ligatures w14:val="none"/>
              </w:rPr>
              <w:t>benas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31EF7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BCEE1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07C3B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C6D5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35BD27BE"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CCED1F"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ian</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lasic-ellis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B19F3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3602D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776F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3C275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4CAB1BF5"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A6B49"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donnell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whittenburg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E2900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C6BC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0A3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FC85F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07B3B6B8"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5C62B0"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joshua</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karnes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42EE3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B9FD5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37C28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2E851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49D42705"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566A5"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shane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wiskus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EF8B7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C5ADD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BF77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248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bl>
    <w:p w14:paraId="6AE9B90A" w14:textId="77777777" w:rsidR="00E71348" w:rsidRPr="00E71348" w:rsidRDefault="00E71348" w:rsidP="00E71348">
      <w:pPr>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Change w:id="73" w:author="Ryan Talbot" w:date="2023-12-03T19:00:00Z">
          <w:tblPr>
            <w:tblW w:w="0" w:type="auto"/>
            <w:tblCellMar>
              <w:top w:w="15" w:type="dxa"/>
              <w:left w:w="15" w:type="dxa"/>
              <w:bottom w:w="15" w:type="dxa"/>
              <w:right w:w="15" w:type="dxa"/>
            </w:tblCellMar>
            <w:tblLook w:val="04A0" w:firstRow="1" w:lastRow="0" w:firstColumn="1" w:lastColumn="0" w:noHBand="0" w:noVBand="1"/>
          </w:tblPr>
        </w:tblPrChange>
      </w:tblPr>
      <w:tblGrid>
        <w:gridCol w:w="1839"/>
        <w:gridCol w:w="873"/>
        <w:gridCol w:w="873"/>
        <w:gridCol w:w="873"/>
        <w:gridCol w:w="873"/>
        <w:gridCol w:w="873"/>
        <w:gridCol w:w="873"/>
        <w:gridCol w:w="873"/>
        <w:tblGridChange w:id="74">
          <w:tblGrid>
            <w:gridCol w:w="1839"/>
            <w:gridCol w:w="873"/>
            <w:gridCol w:w="873"/>
            <w:gridCol w:w="873"/>
            <w:gridCol w:w="873"/>
            <w:gridCol w:w="873"/>
            <w:gridCol w:w="873"/>
            <w:gridCol w:w="873"/>
          </w:tblGrid>
        </w:tblGridChange>
      </w:tblGrid>
      <w:tr w:rsidR="00E71348" w:rsidRPr="00E71348" w14:paraId="1D39F9F2" w14:textId="77777777" w:rsidTr="00E71348">
        <w:trPr>
          <w:trHeight w:val="356"/>
          <w:jc w:val="center"/>
          <w:trPrChange w:id="75" w:author="Ryan Talbot" w:date="2023-12-03T19:00:00Z">
            <w:trPr>
              <w:trHeight w:val="356"/>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7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36CA6C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Athlete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7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A45DFC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FX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7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5A7A35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PH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7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B31778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3C4323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8C83C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PB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4B5B70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A3ACF9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AA</w:t>
            </w:r>
          </w:p>
        </w:tc>
      </w:tr>
      <w:tr w:rsidR="00E71348" w:rsidRPr="00E71348" w14:paraId="204BAC15" w14:textId="77777777" w:rsidTr="00E71348">
        <w:trPr>
          <w:trHeight w:val="356"/>
          <w:jc w:val="center"/>
          <w:trPrChange w:id="84" w:author="Ryan Talbot" w:date="2023-12-03T19:00:00Z">
            <w:trPr>
              <w:trHeight w:val="356"/>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4366D96"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lastRenderedPageBreak/>
              <w:t>yul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moldauer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71707E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14.400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99819A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13.957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B1C7CC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14.116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8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EEC7E3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14.250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1B3EC1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15.543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E74E07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13.500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4D4BC6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85.342</w:t>
            </w:r>
          </w:p>
        </w:tc>
      </w:tr>
      <w:tr w:rsidR="00E71348" w:rsidRPr="00E71348" w14:paraId="29E7A439" w14:textId="77777777" w:rsidTr="00E71348">
        <w:trPr>
          <w:trHeight w:val="356"/>
          <w:jc w:val="center"/>
          <w:trPrChange w:id="93" w:author="Ryan Talbot" w:date="2023-12-03T19:00:00Z">
            <w:trPr>
              <w:trHeight w:val="356"/>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2156930"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fred</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richard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A711BD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14.483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04528C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13.357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839F37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13.350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23E1DA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14.000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9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4039DED"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14.450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9CE714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14.962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FDC850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84.602</w:t>
            </w:r>
          </w:p>
        </w:tc>
      </w:tr>
      <w:tr w:rsidR="00E71348" w:rsidRPr="00E71348" w14:paraId="1C590839" w14:textId="77777777" w:rsidTr="00E71348">
        <w:trPr>
          <w:trHeight w:val="381"/>
          <w:jc w:val="center"/>
          <w:trPrChange w:id="102" w:author="Ryan Talbot" w:date="2023-12-03T19:00:00Z">
            <w:trPr>
              <w:trHeight w:val="38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693FA45"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vitaliy</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guimaraes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F5018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14.250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349924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14.350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87DAB0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13.600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815E67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14.450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B37F87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13.900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0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D43C9C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13.400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CA04A8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83.950</w:t>
            </w:r>
          </w:p>
        </w:tc>
      </w:tr>
      <w:tr w:rsidR="00E71348" w:rsidRPr="00E71348" w14:paraId="52FFD753" w14:textId="77777777" w:rsidTr="00E71348">
        <w:trPr>
          <w:trHeight w:val="356"/>
          <w:jc w:val="center"/>
          <w:trPrChange w:id="111" w:author="Ryan Talbot" w:date="2023-12-03T19:00:00Z">
            <w:trPr>
              <w:trHeight w:val="356"/>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E9D35FF"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khoi</w:t>
            </w:r>
            <w:proofErr w:type="spellEnd"/>
            <w:r w:rsidRPr="00E71348">
              <w:rPr>
                <w:rFonts w:ascii="Arial" w:eastAsia="Times New Roman" w:hAnsi="Arial" w:cs="Arial"/>
                <w:color w:val="000000"/>
                <w:kern w:val="0"/>
                <w:sz w:val="22"/>
                <w:szCs w:val="22"/>
                <w14:ligatures w14:val="none"/>
              </w:rPr>
              <w:t xml:space="preserve"> young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02D2F7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13.550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08281B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15.342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9B6CD4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12.550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4EEE6E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15.244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C1DF7C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13.750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4B7536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13.100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1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808570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83.536</w:t>
            </w:r>
          </w:p>
        </w:tc>
      </w:tr>
      <w:tr w:rsidR="00E71348" w:rsidRPr="00E71348" w14:paraId="01822708" w14:textId="77777777" w:rsidTr="00E71348">
        <w:trPr>
          <w:trHeight w:val="356"/>
          <w:jc w:val="center"/>
          <w:trPrChange w:id="120" w:author="Ryan Talbot" w:date="2023-12-03T19:00:00Z">
            <w:trPr>
              <w:trHeight w:val="356"/>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BF469F0" w14:textId="77777777" w:rsidR="00E71348" w:rsidRPr="00E71348" w:rsidRDefault="00E71348" w:rsidP="00E71348">
            <w:pP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asher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hong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A90ED6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14.029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4F0AB1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12.949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FE051F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14.566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BB47A6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16.680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5C93C0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14.700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411AF1E"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13.650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2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577D70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83.029</w:t>
            </w:r>
          </w:p>
        </w:tc>
      </w:tr>
    </w:tbl>
    <w:p w14:paraId="79200371" w14:textId="77777777" w:rsidR="00E71348" w:rsidRPr="00E71348" w:rsidRDefault="00E71348" w:rsidP="00E71348">
      <w:pPr>
        <w:rPr>
          <w:rFonts w:ascii="Times New Roman" w:eastAsia="Times New Roman" w:hAnsi="Times New Roman" w:cs="Times New Roman"/>
          <w:kern w:val="0"/>
          <w14:ligatures w14:val="none"/>
        </w:rPr>
      </w:pPr>
    </w:p>
    <w:p w14:paraId="5C310654" w14:textId="77777777" w:rsidR="00E71348" w:rsidRPr="00E71348" w:rsidRDefault="00E71348" w:rsidP="00E71348">
      <w:pPr>
        <w:ind w:left="288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 Women's Team has the addition of Brute force algorithms, which didn’t work well for the men's team selection. The highest score Algorithms were Tabu Search and Variable Neighborhood Search (VNS) algorithms, with the data sets using IAA scores performing better. The highest scoring Algorithm was the Variable Neighborhood Search VNS algorithm. </w:t>
      </w:r>
    </w:p>
    <w:p w14:paraId="5FCCA8B1" w14:textId="77777777" w:rsidR="00E71348" w:rsidRPr="00E71348" w:rsidRDefault="00E71348" w:rsidP="00E71348">
      <w:pPr>
        <w:spacing w:after="240"/>
        <w:rPr>
          <w:rFonts w:ascii="Times New Roman" w:eastAsia="Times New Roman" w:hAnsi="Times New Roman" w:cs="Times New Roman"/>
          <w:kern w:val="0"/>
          <w14:ligatures w14:val="none"/>
        </w:rPr>
      </w:pPr>
    </w:p>
    <w:p w14:paraId="497088E2" w14:textId="77777777" w:rsidR="00E71348" w:rsidRPr="00E71348" w:rsidRDefault="00E71348" w:rsidP="00E71348">
      <w:pPr>
        <w:ind w:left="288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u w:val="single"/>
          <w14:ligatures w14:val="none"/>
        </w:rPr>
        <w:t>Women's Team selection:</w:t>
      </w:r>
    </w:p>
    <w:p w14:paraId="7D40263B" w14:textId="77777777" w:rsidR="00E71348" w:rsidRPr="00E71348" w:rsidRDefault="00E71348" w:rsidP="00E71348">
      <w:pPr>
        <w:spacing w:after="240"/>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Change w:id="129" w:author="Ryan Talbot" w:date="2023-12-03T19:00:00Z">
          <w:tblPr>
            <w:tblW w:w="0" w:type="auto"/>
            <w:tblCellMar>
              <w:top w:w="15" w:type="dxa"/>
              <w:left w:w="15" w:type="dxa"/>
              <w:bottom w:w="15" w:type="dxa"/>
              <w:right w:w="15" w:type="dxa"/>
            </w:tblCellMar>
            <w:tblLook w:val="04A0" w:firstRow="1" w:lastRow="0" w:firstColumn="1" w:lastColumn="0" w:noHBand="0" w:noVBand="1"/>
          </w:tblPr>
        </w:tblPrChange>
      </w:tblPr>
      <w:tblGrid>
        <w:gridCol w:w="3869"/>
        <w:gridCol w:w="1728"/>
        <w:gridCol w:w="1399"/>
        <w:tblGridChange w:id="130">
          <w:tblGrid>
            <w:gridCol w:w="3869"/>
            <w:gridCol w:w="1728"/>
            <w:gridCol w:w="1399"/>
          </w:tblGrid>
        </w:tblGridChange>
      </w:tblGrid>
      <w:tr w:rsidR="00E71348" w:rsidRPr="00E71348" w14:paraId="467BD83B" w14:textId="77777777" w:rsidTr="00E71348">
        <w:trPr>
          <w:trHeight w:val="390"/>
          <w:jc w:val="center"/>
          <w:trPrChange w:id="131" w:author="Ryan Talbot" w:date="2023-12-03T19:00:00Z">
            <w:trPr>
              <w:trHeight w:val="390"/>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107A75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Algorithm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DAC4D1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IAA/Apparatus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61534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Total Score</w:t>
            </w:r>
          </w:p>
        </w:tc>
      </w:tr>
      <w:tr w:rsidR="00E71348" w:rsidRPr="00E71348" w14:paraId="0CC01A52" w14:textId="77777777" w:rsidTr="00E71348">
        <w:trPr>
          <w:trHeight w:val="241"/>
          <w:jc w:val="center"/>
          <w:trPrChange w:id="135"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82317A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54FB27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3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D7F6E8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171.337250</w:t>
            </w:r>
          </w:p>
        </w:tc>
      </w:tr>
      <w:tr w:rsidR="00E71348" w:rsidRPr="00E71348" w14:paraId="202B6D39" w14:textId="77777777" w:rsidTr="00E71348">
        <w:trPr>
          <w:trHeight w:val="241"/>
          <w:jc w:val="center"/>
          <w:trPrChange w:id="139"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0BE772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ED27C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61C8BC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170.798117</w:t>
            </w:r>
          </w:p>
        </w:tc>
      </w:tr>
      <w:tr w:rsidR="00E71348" w:rsidRPr="00E71348" w14:paraId="3D5336E9" w14:textId="77777777" w:rsidTr="00E71348">
        <w:trPr>
          <w:trHeight w:val="241"/>
          <w:jc w:val="center"/>
          <w:trPrChange w:id="143"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D09D6F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D88582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2A9F61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171.470750</w:t>
            </w:r>
          </w:p>
        </w:tc>
      </w:tr>
      <w:tr w:rsidR="00E71348" w:rsidRPr="00E71348" w14:paraId="22774EA5" w14:textId="77777777" w:rsidTr="00E71348">
        <w:trPr>
          <w:trHeight w:val="241"/>
          <w:jc w:val="center"/>
          <w:trPrChange w:id="147"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C6E5EF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4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13DE6C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ECBFB5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166.038475</w:t>
            </w:r>
          </w:p>
        </w:tc>
      </w:tr>
      <w:tr w:rsidR="00E71348" w:rsidRPr="00E71348" w14:paraId="420FC522" w14:textId="77777777" w:rsidTr="00E71348">
        <w:trPr>
          <w:trHeight w:val="241"/>
          <w:jc w:val="center"/>
          <w:trPrChange w:id="151"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610CF6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DF19CD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91B296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169.963000</w:t>
            </w:r>
          </w:p>
        </w:tc>
      </w:tr>
      <w:tr w:rsidR="00E71348" w:rsidRPr="00E71348" w14:paraId="57F00D9F" w14:textId="77777777" w:rsidTr="00E71348">
        <w:trPr>
          <w:trHeight w:val="241"/>
          <w:jc w:val="center"/>
          <w:trPrChange w:id="155"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20A811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807441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5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9CC268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166.263283</w:t>
            </w:r>
          </w:p>
        </w:tc>
      </w:tr>
      <w:tr w:rsidR="00E71348" w:rsidRPr="00E71348" w14:paraId="3FDEAB64" w14:textId="77777777" w:rsidTr="00E71348">
        <w:trPr>
          <w:trHeight w:val="241"/>
          <w:jc w:val="center"/>
          <w:trPrChange w:id="159"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F476627"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brute force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126B4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4E3527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169.963000</w:t>
            </w:r>
          </w:p>
        </w:tc>
      </w:tr>
      <w:tr w:rsidR="00E71348" w:rsidRPr="00E71348" w14:paraId="7817107F" w14:textId="77777777" w:rsidTr="00E71348">
        <w:trPr>
          <w:trHeight w:val="241"/>
          <w:jc w:val="center"/>
          <w:trPrChange w:id="163"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C61FC3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brute force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5"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61578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0AEAC5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169.120117</w:t>
            </w:r>
          </w:p>
        </w:tc>
      </w:tr>
      <w:tr w:rsidR="00E71348" w:rsidRPr="00E71348" w14:paraId="25C21827" w14:textId="77777777" w:rsidTr="00E71348">
        <w:trPr>
          <w:trHeight w:val="241"/>
          <w:jc w:val="center"/>
          <w:trPrChange w:id="167"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7E0D8A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Stochastic control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6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7E3D2D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A1C2B9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156.995500</w:t>
            </w:r>
          </w:p>
        </w:tc>
      </w:tr>
      <w:tr w:rsidR="00E71348" w:rsidRPr="00E71348" w14:paraId="54863854" w14:textId="77777777" w:rsidTr="00E71348">
        <w:trPr>
          <w:trHeight w:val="241"/>
          <w:jc w:val="center"/>
          <w:trPrChange w:id="171" w:author="Ryan Talbot" w:date="2023-12-03T19:00:00Z">
            <w:trPr>
              <w:trHeight w:val="241"/>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2255C3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Stochastic control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E4FB83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35A269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141.703750</w:t>
            </w:r>
          </w:p>
        </w:tc>
      </w:tr>
    </w:tbl>
    <w:p w14:paraId="3C2BDC70" w14:textId="77777777" w:rsidR="00E71348" w:rsidRPr="00E71348" w:rsidRDefault="00E71348" w:rsidP="00E71348">
      <w:pPr>
        <w:spacing w:after="240"/>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lastRenderedPageBreak/>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r w:rsidRPr="00E71348">
        <w:rPr>
          <w:rFonts w:ascii="Times New Roman" w:eastAsia="Times New Roman" w:hAnsi="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155"/>
        <w:gridCol w:w="1482"/>
        <w:gridCol w:w="1274"/>
        <w:gridCol w:w="1323"/>
        <w:gridCol w:w="941"/>
        <w:gridCol w:w="1734"/>
        <w:gridCol w:w="758"/>
        <w:gridCol w:w="677"/>
      </w:tblGrid>
      <w:tr w:rsidR="00E71348" w:rsidRPr="00E71348" w14:paraId="36CD00AD" w14:textId="77777777" w:rsidTr="00E71348">
        <w:trPr>
          <w:trHeight w:val="7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B47A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E60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Constraint Satisfaction Problem (CSP)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7433C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Hyper - 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F3D4C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Stochastic control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5BA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3002B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E590A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brute force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EA626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Sum</w:t>
            </w:r>
          </w:p>
        </w:tc>
      </w:tr>
      <w:tr w:rsidR="00E71348" w:rsidRPr="00E71348" w14:paraId="7DA0DE6A" w14:textId="77777777" w:rsidTr="00E71348">
        <w:trPr>
          <w:trHeight w:val="3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9FB3BA"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simone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biles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BEE05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B0D6C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2D399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07E5E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0C56D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6B5FB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44273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10</w:t>
            </w:r>
          </w:p>
        </w:tc>
      </w:tr>
      <w:tr w:rsidR="00E71348" w:rsidRPr="00E71348" w14:paraId="6E4C8961" w14:textId="77777777" w:rsidTr="00E71348">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17143"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E2C86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2F89B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C3DB7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C7734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DEE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CF416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BF1E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w:t>
            </w:r>
          </w:p>
        </w:tc>
      </w:tr>
      <w:tr w:rsidR="00E71348" w:rsidRPr="00E71348" w14:paraId="119998E2" w14:textId="77777777" w:rsidTr="00E71348">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3F333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jade </w:t>
            </w:r>
            <w:proofErr w:type="spellStart"/>
            <w:r w:rsidRPr="00E71348">
              <w:rPr>
                <w:rFonts w:ascii="Arial" w:eastAsia="Times New Roman" w:hAnsi="Arial" w:cs="Arial"/>
                <w:color w:val="000000"/>
                <w:kern w:val="0"/>
                <w:sz w:val="22"/>
                <w:szCs w:val="22"/>
                <w14:ligatures w14:val="none"/>
              </w:rPr>
              <w:t>carey</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DA5A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E96A4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F523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216D0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5FB09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6093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9C489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w:t>
            </w:r>
          </w:p>
        </w:tc>
      </w:tr>
      <w:tr w:rsidR="00E71348" w:rsidRPr="00E71348" w14:paraId="4A68D350" w14:textId="77777777" w:rsidTr="00E71348">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8AC947"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jordan</w:t>
            </w:r>
            <w:proofErr w:type="spellEnd"/>
            <w:r w:rsidRPr="00E71348">
              <w:rPr>
                <w:rFonts w:ascii="Arial" w:eastAsia="Times New Roman" w:hAnsi="Arial" w:cs="Arial"/>
                <w:color w:val="000000"/>
                <w:kern w:val="0"/>
                <w:sz w:val="22"/>
                <w:szCs w:val="22"/>
                <w14:ligatures w14:val="none"/>
              </w:rPr>
              <w:t xml:space="preserve"> chiles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5884F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F16E8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298AA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BA0F0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376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B9F7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48AED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5</w:t>
            </w:r>
          </w:p>
        </w:tc>
      </w:tr>
      <w:tr w:rsidR="00E71348" w:rsidRPr="00E71348" w14:paraId="65A0CA1A" w14:textId="77777777" w:rsidTr="00E71348">
        <w:trPr>
          <w:trHeight w:val="26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7F700A"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konnor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mcclain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FA108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86C7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46339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36660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F4CE2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96273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6BD39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1542C0D7" w14:textId="77777777" w:rsidTr="00E71348">
        <w:trPr>
          <w:trHeight w:val="10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763284"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addison</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fatta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7CE17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E1B70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37F8A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4B592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A87E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93BE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7BCBB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05AE2721" w14:textId="77777777" w:rsidTr="00E71348">
        <w:trPr>
          <w:trHeight w:val="4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ECB9AB"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ashlee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sullivan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BAC7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35094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B2E3A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D37FB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75C5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EF6D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0392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38E7AAEB" w14:textId="77777777" w:rsidTr="00E71348">
        <w:trPr>
          <w:trHeight w:val="1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1FBDD0"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chloe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cho</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C1771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3168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84436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1BE60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55236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3C772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B4888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5C8C2E59" w14:textId="77777777" w:rsidTr="00E71348">
        <w:trPr>
          <w:trHeight w:val="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94D276"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kayla</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dicello</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5AD19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271D5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9E69A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470E3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FA48C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C5BAA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9573E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6CAA3D49" w14:textId="77777777" w:rsidTr="00E71348">
        <w:trPr>
          <w:trHeight w:val="1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AE679"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skye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blakely</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877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F68F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BB5B4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A94A1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8C675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6432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B56B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375826E6" w14:textId="77777777" w:rsidTr="00E71348">
        <w:trPr>
          <w:trHeight w:val="4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E0A23"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lastRenderedPageBreak/>
              <w:t>kelise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woolford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D7BAD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282AB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FC83E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5E283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8946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A1FA8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4CF0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1152DE5E" w14:textId="77777777" w:rsidTr="00E71348">
        <w:trPr>
          <w:trHeight w:val="1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D92516"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joscelyn</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roberson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70AD8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BE33D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88FF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18833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6E0E6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2B34F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9D019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77336CE6" w14:textId="77777777" w:rsidTr="00E71348">
        <w:trPr>
          <w:trHeight w:val="2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296DD4"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leanne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6721E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8C642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E9E4D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FD9F7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DB866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BEEB2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7F6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03D2A2FD" w14:textId="77777777" w:rsidTr="00E71348">
        <w:trPr>
          <w:trHeight w:val="3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E5AA65"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christiane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popovich</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C69B7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46F59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48F8D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7E955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34DB0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C3FFB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35538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6AF4D031" w14:textId="77777777" w:rsidTr="00E71348">
        <w:trPr>
          <w:trHeight w:val="1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C36CD2"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annalisa</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milton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3294D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60E0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D4BBF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3AFC7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F555D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EB4B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AE475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bl>
    <w:p w14:paraId="4CE3C8FB" w14:textId="77777777" w:rsidR="00E71348" w:rsidRPr="00E71348" w:rsidRDefault="00E71348" w:rsidP="00E71348">
      <w:pPr>
        <w:spacing w:after="240"/>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Change w:id="175" w:author="Ryan Talbot" w:date="2023-12-03T19:00:00Z">
          <w:tblPr>
            <w:tblW w:w="0" w:type="auto"/>
            <w:tblCellMar>
              <w:top w:w="15" w:type="dxa"/>
              <w:left w:w="15" w:type="dxa"/>
              <w:bottom w:w="15" w:type="dxa"/>
              <w:right w:w="15" w:type="dxa"/>
            </w:tblCellMar>
            <w:tblLook w:val="04A0" w:firstRow="1" w:lastRow="0" w:firstColumn="1" w:lastColumn="0" w:noHBand="0" w:noVBand="1"/>
          </w:tblPr>
        </w:tblPrChange>
      </w:tblPr>
      <w:tblGrid>
        <w:gridCol w:w="1570"/>
        <w:gridCol w:w="1521"/>
        <w:gridCol w:w="812"/>
        <w:tblGridChange w:id="176">
          <w:tblGrid>
            <w:gridCol w:w="1570"/>
            <w:gridCol w:w="1521"/>
            <w:gridCol w:w="812"/>
          </w:tblGrid>
        </w:tblGridChange>
      </w:tblGrid>
      <w:tr w:rsidR="00E71348" w:rsidRPr="00E71348" w14:paraId="7C8D23F3" w14:textId="77777777" w:rsidTr="00E71348">
        <w:trPr>
          <w:trHeight w:val="225"/>
          <w:jc w:val="center"/>
          <w:trPrChange w:id="177" w:author="Ryan Talbot" w:date="2023-12-03T19:00:00Z">
            <w:trPr>
              <w:trHeight w:val="225"/>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9A235A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Athlete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79"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EF113C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Nation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191419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Score</w:t>
            </w:r>
          </w:p>
        </w:tc>
      </w:tr>
      <w:tr w:rsidR="00E71348" w:rsidRPr="00E71348" w14:paraId="2F93FB91" w14:textId="77777777" w:rsidTr="00E71348">
        <w:trPr>
          <w:trHeight w:val="225"/>
          <w:jc w:val="center"/>
          <w:trPrChange w:id="181" w:author="Ryan Talbot" w:date="2023-12-03T19:00:00Z">
            <w:trPr>
              <w:trHeight w:val="225"/>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DA91E0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Simone Biles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3"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BF2036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4"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E787E5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59.3</w:t>
            </w:r>
          </w:p>
        </w:tc>
      </w:tr>
      <w:tr w:rsidR="00E71348" w:rsidRPr="00E71348" w14:paraId="58E88F30" w14:textId="77777777" w:rsidTr="00E71348">
        <w:trPr>
          <w:trHeight w:val="225"/>
          <w:jc w:val="center"/>
          <w:trPrChange w:id="185" w:author="Ryan Talbot" w:date="2023-12-03T19:00:00Z">
            <w:trPr>
              <w:trHeight w:val="225"/>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B26BE58"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861198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8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01DF90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57.8</w:t>
            </w:r>
          </w:p>
        </w:tc>
      </w:tr>
      <w:tr w:rsidR="00E71348" w:rsidRPr="00E71348" w14:paraId="753D3768" w14:textId="77777777" w:rsidTr="00E71348">
        <w:trPr>
          <w:trHeight w:val="225"/>
          <w:jc w:val="center"/>
          <w:trPrChange w:id="189" w:author="Ryan Talbot" w:date="2023-12-03T19:00:00Z">
            <w:trPr>
              <w:trHeight w:val="225"/>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9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CC9FD0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Leanne Wong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9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BFBDDA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United States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9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873958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55.75</w:t>
            </w:r>
          </w:p>
        </w:tc>
      </w:tr>
    </w:tbl>
    <w:p w14:paraId="48839448" w14:textId="77777777" w:rsidR="00E71348" w:rsidRPr="00E71348" w:rsidRDefault="00E71348" w:rsidP="00E71348">
      <w:pPr>
        <w:spacing w:after="240"/>
        <w:rPr>
          <w:rFonts w:ascii="Times New Roman" w:eastAsia="Times New Roman" w:hAnsi="Times New Roman" w:cs="Times New Roman"/>
          <w:kern w:val="0"/>
          <w14:ligatures w14:val="none"/>
        </w:rPr>
      </w:pPr>
      <w:del w:id="193" w:author="Ryan Talbot" w:date="2023-12-03T19:00:00Z">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r w:rsidRPr="00E71348" w:rsidDel="00E71348">
          <w:rPr>
            <w:rFonts w:ascii="Times New Roman" w:eastAsia="Times New Roman" w:hAnsi="Times New Roman" w:cs="Times New Roman"/>
            <w:kern w:val="0"/>
            <w14:ligatures w14:val="none"/>
          </w:rPr>
          <w:br/>
        </w:r>
      </w:del>
    </w:p>
    <w:p w14:paraId="7ADC5F9A"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 Team selection used two different data sets. The first was using scores from 20XX to 20</w:t>
      </w:r>
      <w:proofErr w:type="gramStart"/>
      <w:r w:rsidRPr="00E71348">
        <w:rPr>
          <w:rFonts w:ascii="Arial" w:eastAsia="Times New Roman" w:hAnsi="Arial" w:cs="Arial"/>
          <w:color w:val="000000"/>
          <w:kern w:val="0"/>
          <w:sz w:val="22"/>
          <w:szCs w:val="22"/>
          <w14:ligatures w14:val="none"/>
        </w:rPr>
        <w:t>XX  from</w:t>
      </w:r>
      <w:proofErr w:type="gramEnd"/>
      <w:r w:rsidRPr="00E71348">
        <w:rPr>
          <w:rFonts w:ascii="Arial" w:eastAsia="Times New Roman" w:hAnsi="Arial" w:cs="Arial"/>
          <w:color w:val="000000"/>
          <w:kern w:val="0"/>
          <w:sz w:val="22"/>
          <w:szCs w:val="22"/>
          <w14:ligatures w14:val="none"/>
        </w:rPr>
        <w:t xml:space="preserve"> USA women's Individual All-Around event scores, which is denoted in the datasets as IAA. The second dataset used was from 20XX TO 20XX using USA individual women's scores from all the apparatus. Each of the data sets was used with the TABU Search </w:t>
      </w:r>
      <w:proofErr w:type="gramStart"/>
      <w:r w:rsidRPr="00E71348">
        <w:rPr>
          <w:rFonts w:ascii="Arial" w:eastAsia="Times New Roman" w:hAnsi="Arial" w:cs="Arial"/>
          <w:color w:val="000000"/>
          <w:kern w:val="0"/>
          <w:sz w:val="22"/>
          <w:szCs w:val="22"/>
          <w14:ligatures w14:val="none"/>
        </w:rPr>
        <w:t>algorithm,  Hyper</w:t>
      </w:r>
      <w:proofErr w:type="gramEnd"/>
      <w:r w:rsidRPr="00E71348">
        <w:rPr>
          <w:rFonts w:ascii="Arial" w:eastAsia="Times New Roman" w:hAnsi="Arial" w:cs="Arial"/>
          <w:color w:val="000000"/>
          <w:kern w:val="0"/>
          <w:sz w:val="22"/>
          <w:szCs w:val="22"/>
          <w14:ligatures w14:val="none"/>
        </w:rPr>
        <w:t>-Heuristics algorithm, Variable Neighborhood Search algorithm, Brute force Search algorithm,  and Mixed-Integer Linear Programming (MILP) algorithm. I also experimented using the Harmony Search algorithm and Simulated Annealing algorithm.</w:t>
      </w:r>
    </w:p>
    <w:p w14:paraId="734C81CA"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The Harmony Search (HS) method is an emerging metaheuristic optimization algorithm, which has been employed to cope with numerous challenging tasks during the past decade</w:t>
      </w:r>
      <w:r w:rsidRPr="00E71348">
        <w:rPr>
          <w:rFonts w:ascii="Arial" w:eastAsia="Times New Roman" w:hAnsi="Arial" w:cs="Arial"/>
          <w:color w:val="000000"/>
          <w:kern w:val="0"/>
          <w:sz w:val="13"/>
          <w:szCs w:val="13"/>
          <w:vertAlign w:val="superscript"/>
          <w14:ligatures w14:val="none"/>
        </w:rPr>
        <w:t>1</w:t>
      </w:r>
      <w:r w:rsidRPr="00E71348">
        <w:rPr>
          <w:rFonts w:ascii="Arial" w:eastAsia="Times New Roman" w:hAnsi="Arial" w:cs="Arial"/>
          <w:color w:val="000000"/>
          <w:kern w:val="0"/>
          <w:sz w:val="22"/>
          <w:szCs w:val="22"/>
          <w14:ligatures w14:val="none"/>
        </w:rPr>
        <w:t>. Despite best efforts, HS was unable to narrow the team down to just 4 athletes.</w:t>
      </w:r>
    </w:p>
    <w:p w14:paraId="591C237C"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Simulated Annealing (SA) is an effective and general form of optimization.  It is useful in finding global optima in the presence of large numbers of local optima.</w:t>
      </w:r>
      <w:r w:rsidRPr="00E71348">
        <w:rPr>
          <w:rFonts w:ascii="Arial" w:eastAsia="Times New Roman" w:hAnsi="Arial" w:cs="Arial"/>
          <w:color w:val="000000"/>
          <w:kern w:val="0"/>
          <w:sz w:val="13"/>
          <w:szCs w:val="13"/>
          <w:vertAlign w:val="superscript"/>
          <w14:ligatures w14:val="none"/>
        </w:rPr>
        <w:t>2</w:t>
      </w:r>
      <w:r w:rsidRPr="00E71348">
        <w:rPr>
          <w:rFonts w:ascii="Arial" w:eastAsia="Times New Roman" w:hAnsi="Arial" w:cs="Arial"/>
          <w:color w:val="000000"/>
          <w:kern w:val="0"/>
          <w:sz w:val="22"/>
          <w:szCs w:val="22"/>
          <w14:ligatures w14:val="none"/>
        </w:rPr>
        <w:t xml:space="preserve">. SA wouldn’t return consistent results. After adding a random seed to improve the reliability of the results, the quality of the results </w:t>
      </w:r>
      <w:proofErr w:type="gramStart"/>
      <w:r w:rsidRPr="00E71348">
        <w:rPr>
          <w:rFonts w:ascii="Arial" w:eastAsia="Times New Roman" w:hAnsi="Arial" w:cs="Arial"/>
          <w:color w:val="000000"/>
          <w:kern w:val="0"/>
          <w:sz w:val="22"/>
          <w:szCs w:val="22"/>
          <w14:ligatures w14:val="none"/>
        </w:rPr>
        <w:t>suffered</w:t>
      </w:r>
      <w:proofErr w:type="gramEnd"/>
      <w:r w:rsidRPr="00E71348">
        <w:rPr>
          <w:rFonts w:ascii="Arial" w:eastAsia="Times New Roman" w:hAnsi="Arial" w:cs="Arial"/>
          <w:color w:val="000000"/>
          <w:kern w:val="0"/>
          <w:sz w:val="22"/>
          <w:szCs w:val="22"/>
          <w14:ligatures w14:val="none"/>
        </w:rPr>
        <w:t xml:space="preserve"> and I decided not to be included in the research.</w:t>
      </w:r>
    </w:p>
    <w:p w14:paraId="278A24B0" w14:textId="77777777" w:rsidR="00E71348" w:rsidRPr="00E71348" w:rsidRDefault="00E71348" w:rsidP="00E71348">
      <w:pPr>
        <w:spacing w:after="200"/>
        <w:ind w:left="216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Because the final of the Team competition is 3 up 3 </w:t>
      </w:r>
      <w:proofErr w:type="gramStart"/>
      <w:r w:rsidRPr="00E71348">
        <w:rPr>
          <w:rFonts w:ascii="Arial" w:eastAsia="Times New Roman" w:hAnsi="Arial" w:cs="Arial"/>
          <w:color w:val="000000"/>
          <w:kern w:val="0"/>
          <w:sz w:val="22"/>
          <w:szCs w:val="22"/>
          <w14:ligatures w14:val="none"/>
        </w:rPr>
        <w:t>count</w:t>
      </w:r>
      <w:proofErr w:type="gramEnd"/>
      <w:r w:rsidRPr="00E71348">
        <w:rPr>
          <w:rFonts w:ascii="Arial" w:eastAsia="Times New Roman" w:hAnsi="Arial" w:cs="Arial"/>
          <w:color w:val="000000"/>
          <w:kern w:val="0"/>
          <w:sz w:val="22"/>
          <w:szCs w:val="22"/>
          <w14:ligatures w14:val="none"/>
        </w:rPr>
        <w:t>, meaning that 3 athletes will compete on all events and all of the scores are used to determine their final score, it was decided to use the 3 athletes with the highest IAA scores. </w:t>
      </w:r>
    </w:p>
    <w:p w14:paraId="79AE4934" w14:textId="77777777" w:rsidR="00E71348" w:rsidRPr="00E71348" w:rsidRDefault="00E71348" w:rsidP="00E71348">
      <w:pPr>
        <w:numPr>
          <w:ilvl w:val="0"/>
          <w:numId w:val="17"/>
        </w:numPr>
        <w:spacing w:after="200"/>
        <w:ind w:left="288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lastRenderedPageBreak/>
        <w:t xml:space="preserve">The Qualification round uses the 4 up, 3 count mentioned earlier. I used algorithms to pick gymnasts for a 5 up 4 </w:t>
      </w:r>
      <w:proofErr w:type="gramStart"/>
      <w:r w:rsidRPr="00E71348">
        <w:rPr>
          <w:rFonts w:ascii="Arial" w:eastAsia="Times New Roman" w:hAnsi="Arial" w:cs="Arial"/>
          <w:color w:val="000000"/>
          <w:kern w:val="0"/>
          <w:sz w:val="22"/>
          <w:szCs w:val="22"/>
          <w14:ligatures w14:val="none"/>
        </w:rPr>
        <w:t>count</w:t>
      </w:r>
      <w:proofErr w:type="gramEnd"/>
      <w:r w:rsidRPr="00E71348">
        <w:rPr>
          <w:rFonts w:ascii="Arial" w:eastAsia="Times New Roman" w:hAnsi="Arial" w:cs="Arial"/>
          <w:color w:val="000000"/>
          <w:kern w:val="0"/>
          <w:sz w:val="22"/>
          <w:szCs w:val="22"/>
          <w14:ligatures w14:val="none"/>
        </w:rPr>
        <w:t>, to include a good alternative if needed. The final round is a 3 up, 3 count and again chose the top 3 Individual All-around gymnasts from the 5 gymnasts. </w:t>
      </w:r>
    </w:p>
    <w:p w14:paraId="2E3B44DB" w14:textId="77777777" w:rsidR="00E71348" w:rsidRPr="00E71348" w:rsidRDefault="00E71348" w:rsidP="00E71348">
      <w:pPr>
        <w:numPr>
          <w:ilvl w:val="0"/>
          <w:numId w:val="18"/>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Hyperparameter Tuning</w:t>
      </w:r>
    </w:p>
    <w:p w14:paraId="32CD4DDE" w14:textId="77777777" w:rsidR="00E71348" w:rsidRPr="00E71348" w:rsidRDefault="00E71348" w:rsidP="00E71348">
      <w:pPr>
        <w:numPr>
          <w:ilvl w:val="1"/>
          <w:numId w:val="19"/>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Grid search</w:t>
      </w:r>
    </w:p>
    <w:p w14:paraId="0930FBFE" w14:textId="77777777" w:rsidR="00E71348" w:rsidRPr="00E71348" w:rsidRDefault="00E71348" w:rsidP="00E71348">
      <w:pPr>
        <w:numPr>
          <w:ilvl w:val="0"/>
          <w:numId w:val="20"/>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Cross-Validation Strategies</w:t>
      </w:r>
    </w:p>
    <w:p w14:paraId="373FF78C" w14:textId="77777777" w:rsidR="00E71348" w:rsidRPr="00E71348" w:rsidRDefault="00E71348" w:rsidP="00E71348">
      <w:pPr>
        <w:numPr>
          <w:ilvl w:val="1"/>
          <w:numId w:val="21"/>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Holdout Validation: In holdout validation, the dataset is divided into two parts: the training set and the validation set (sometimes referred to as the test set). The model is trained on the training set and then evaluated on the validation set. </w:t>
      </w:r>
    </w:p>
    <w:p w14:paraId="2C087926" w14:textId="77777777" w:rsidR="00E71348" w:rsidRPr="00E71348" w:rsidRDefault="00E71348" w:rsidP="00E71348">
      <w:pPr>
        <w:numPr>
          <w:ilvl w:val="0"/>
          <w:numId w:val="2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Evaluation and Results</w:t>
      </w:r>
    </w:p>
    <w:p w14:paraId="5C1C5EA0" w14:textId="77777777" w:rsidR="00E71348" w:rsidRPr="00E71348" w:rsidRDefault="00E71348" w:rsidP="00E71348">
      <w:pPr>
        <w:numPr>
          <w:ilvl w:val="1"/>
          <w:numId w:val="24"/>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Individual Events Selection</w:t>
      </w:r>
    </w:p>
    <w:p w14:paraId="47670654" w14:textId="77777777" w:rsidR="00E71348" w:rsidRPr="00E71348" w:rsidRDefault="00E71348" w:rsidP="00E71348">
      <w:pPr>
        <w:numPr>
          <w:ilvl w:val="2"/>
          <w:numId w:val="2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Data for individual events were run through the following models and then checked for accuracy, precision and recall, F1-Score, and Confusion matrix. </w:t>
      </w:r>
    </w:p>
    <w:p w14:paraId="566A9510"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RandomForestClassifier</w:t>
      </w:r>
      <w:proofErr w:type="spellEnd"/>
    </w:p>
    <w:p w14:paraId="51E56AC4"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AdaBoostClassifier</w:t>
      </w:r>
      <w:proofErr w:type="spellEnd"/>
    </w:p>
    <w:p w14:paraId="693DC6E1"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SVC</w:t>
      </w:r>
    </w:p>
    <w:p w14:paraId="0203923D"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KNeighborsClassifier</w:t>
      </w:r>
      <w:proofErr w:type="spellEnd"/>
    </w:p>
    <w:p w14:paraId="5E0DE23C"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DecisionTreeClassifier</w:t>
      </w:r>
      <w:proofErr w:type="spellEnd"/>
    </w:p>
    <w:p w14:paraId="55ACFADA"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GaussianNB</w:t>
      </w:r>
      <w:proofErr w:type="spellEnd"/>
    </w:p>
    <w:p w14:paraId="682072FB" w14:textId="77777777" w:rsidR="00E71348" w:rsidRPr="00E71348" w:rsidRDefault="00E71348" w:rsidP="00E71348">
      <w:pPr>
        <w:numPr>
          <w:ilvl w:val="3"/>
          <w:numId w:val="22"/>
        </w:numPr>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MLPClassifier</w:t>
      </w:r>
      <w:proofErr w:type="spellEnd"/>
    </w:p>
    <w:p w14:paraId="3FE7F5B4"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40C9D128" w14:textId="77777777" w:rsidR="00E71348" w:rsidRPr="00E71348" w:rsidRDefault="00E71348" w:rsidP="00E71348">
      <w:pPr>
        <w:numPr>
          <w:ilvl w:val="0"/>
          <w:numId w:val="27"/>
        </w:numPr>
        <w:spacing w:after="200"/>
        <w:ind w:left="216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Base model </w:t>
      </w:r>
    </w:p>
    <w:p w14:paraId="1969D269" w14:textId="77777777" w:rsidR="00E71348" w:rsidRPr="00E71348" w:rsidRDefault="00E71348" w:rsidP="00E71348">
      <w:pPr>
        <w:numPr>
          <w:ilvl w:val="0"/>
          <w:numId w:val="28"/>
        </w:numPr>
        <w:spacing w:after="200"/>
        <w:ind w:left="216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Confusion Matrix: I analyze the confusion matrix to gain insights into false positives.</w:t>
      </w:r>
    </w:p>
    <w:p w14:paraId="0BB9C8AF" w14:textId="77777777" w:rsidR="00E71348" w:rsidRPr="00E71348" w:rsidRDefault="00E71348" w:rsidP="00E71348">
      <w:pPr>
        <w:numPr>
          <w:ilvl w:val="1"/>
          <w:numId w:val="26"/>
        </w:numPr>
        <w:spacing w:after="200"/>
        <w:ind w:left="288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Accuracy: Accuracy measures the proportion of correctly predicted outcomes among all predictions. It provides an overall assessment of model correctness.</w:t>
      </w:r>
    </w:p>
    <w:p w14:paraId="7154A070" w14:textId="77777777" w:rsidR="00E71348" w:rsidRPr="00E71348" w:rsidRDefault="00E71348" w:rsidP="00E71348">
      <w:pPr>
        <w:numPr>
          <w:ilvl w:val="1"/>
          <w:numId w:val="26"/>
        </w:numPr>
        <w:spacing w:after="200"/>
        <w:ind w:left="288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Precision and Recall: Precision measures the proportion of true positive predictions among all positive predictions, while recall measures the proportion of true positives among all actual positives. These metrics are particularly useful in assessing the model's ability to identify winners accurately.</w:t>
      </w:r>
    </w:p>
    <w:p w14:paraId="569BD1BC" w14:textId="77777777" w:rsidR="00E71348" w:rsidRPr="00E71348" w:rsidRDefault="00E71348" w:rsidP="00E71348">
      <w:pPr>
        <w:numPr>
          <w:ilvl w:val="1"/>
          <w:numId w:val="26"/>
        </w:numPr>
        <w:spacing w:after="200"/>
        <w:ind w:left="288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F1-Score: The F1-Score combines precision and recall </w:t>
      </w:r>
      <w:proofErr w:type="gramStart"/>
      <w:r w:rsidRPr="00E71348">
        <w:rPr>
          <w:rFonts w:ascii="Arial" w:eastAsia="Times New Roman" w:hAnsi="Arial" w:cs="Arial"/>
          <w:color w:val="000000"/>
          <w:kern w:val="0"/>
          <w:sz w:val="22"/>
          <w:szCs w:val="22"/>
          <w14:ligatures w14:val="none"/>
        </w:rPr>
        <w:t>to provide</w:t>
      </w:r>
      <w:proofErr w:type="gramEnd"/>
      <w:r w:rsidRPr="00E71348">
        <w:rPr>
          <w:rFonts w:ascii="Arial" w:eastAsia="Times New Roman" w:hAnsi="Arial" w:cs="Arial"/>
          <w:color w:val="000000"/>
          <w:kern w:val="0"/>
          <w:sz w:val="22"/>
          <w:szCs w:val="22"/>
          <w14:ligatures w14:val="none"/>
        </w:rPr>
        <w:t xml:space="preserve"> a balanced measure of a model's performance. It is especially valuable when dealing with imbalanced datasets.</w:t>
      </w:r>
    </w:p>
    <w:p w14:paraId="32CA0C9D" w14:textId="77777777" w:rsidR="00E71348" w:rsidRPr="00E71348" w:rsidRDefault="00E71348" w:rsidP="00E71348">
      <w:pPr>
        <w:numPr>
          <w:ilvl w:val="1"/>
          <w:numId w:val="26"/>
        </w:numPr>
        <w:spacing w:after="200"/>
        <w:ind w:left="2880"/>
        <w:textAlignment w:val="baseline"/>
        <w:rPr>
          <w:rFonts w:ascii="Times New Roman" w:eastAsia="Times New Roman" w:hAnsi="Times New Roman" w:cs="Times New Roman"/>
          <w:color w:val="000000"/>
          <w:kern w:val="0"/>
          <w:sz w:val="22"/>
          <w:szCs w:val="22"/>
          <w14:ligatures w14:val="none"/>
        </w:rPr>
      </w:pPr>
      <w:r w:rsidRPr="00E71348">
        <w:rPr>
          <w:rFonts w:ascii="Arial" w:eastAsia="Times New Roman" w:hAnsi="Arial" w:cs="Arial"/>
          <w:color w:val="000000"/>
          <w:kern w:val="0"/>
          <w:sz w:val="22"/>
          <w:szCs w:val="22"/>
          <w14:ligatures w14:val="none"/>
        </w:rPr>
        <w:t>F2-Score: </w:t>
      </w:r>
    </w:p>
    <w:p w14:paraId="0C52AB6B" w14:textId="77777777" w:rsidR="00E71348" w:rsidRPr="00E71348" w:rsidRDefault="00E71348" w:rsidP="00E71348">
      <w:pPr>
        <w:numPr>
          <w:ilvl w:val="0"/>
          <w:numId w:val="29"/>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lastRenderedPageBreak/>
        <w:t>Team Selection</w:t>
      </w:r>
    </w:p>
    <w:p w14:paraId="5A86ED2E" w14:textId="77777777" w:rsidR="00E71348" w:rsidRPr="00E71348" w:rsidRDefault="00E71348" w:rsidP="00E71348">
      <w:pPr>
        <w:numPr>
          <w:ilvl w:val="1"/>
          <w:numId w:val="30"/>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For the team selection the algorithms were used to pick 4 USA Gymnasts. Where the Gymnasts cannot compete on the same apparatus more than once, and each apparatus needs to be competed on 3 times each. Then get the largest sum of the top 3 out of 4 scores on each apparatus.</w:t>
      </w:r>
    </w:p>
    <w:p w14:paraId="0545D83A" w14:textId="77777777" w:rsidR="00E71348" w:rsidRPr="00E71348" w:rsidRDefault="00E71348" w:rsidP="00E71348">
      <w:pPr>
        <w:numPr>
          <w:ilvl w:val="1"/>
          <w:numId w:val="31"/>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The Team selection used two different data sets. The first was using scores from 20XX to 20</w:t>
      </w:r>
      <w:proofErr w:type="gramStart"/>
      <w:r w:rsidRPr="00E71348">
        <w:rPr>
          <w:rFonts w:ascii="Arial" w:eastAsia="Times New Roman" w:hAnsi="Arial" w:cs="Arial"/>
          <w:color w:val="000000"/>
          <w:kern w:val="0"/>
          <w:sz w:val="22"/>
          <w:szCs w:val="22"/>
          <w14:ligatures w14:val="none"/>
        </w:rPr>
        <w:t>XX  from</w:t>
      </w:r>
      <w:proofErr w:type="gramEnd"/>
      <w:r w:rsidRPr="00E71348">
        <w:rPr>
          <w:rFonts w:ascii="Arial" w:eastAsia="Times New Roman" w:hAnsi="Arial" w:cs="Arial"/>
          <w:color w:val="000000"/>
          <w:kern w:val="0"/>
          <w:sz w:val="22"/>
          <w:szCs w:val="22"/>
          <w14:ligatures w14:val="none"/>
        </w:rPr>
        <w:t xml:space="preserve"> USA women's Individual All-Around event scores, which is denoted in the datasets as IAA. The second dataset used was from 20XX TO 20XX using USA individual women's scores from all the apparatus. Each of the data sets was used with the TABU Search </w:t>
      </w:r>
      <w:proofErr w:type="gramStart"/>
      <w:r w:rsidRPr="00E71348">
        <w:rPr>
          <w:rFonts w:ascii="Arial" w:eastAsia="Times New Roman" w:hAnsi="Arial" w:cs="Arial"/>
          <w:color w:val="000000"/>
          <w:kern w:val="0"/>
          <w:sz w:val="22"/>
          <w:szCs w:val="22"/>
          <w14:ligatures w14:val="none"/>
        </w:rPr>
        <w:t>algorithm,  Hyper</w:t>
      </w:r>
      <w:proofErr w:type="gramEnd"/>
      <w:r w:rsidRPr="00E71348">
        <w:rPr>
          <w:rFonts w:ascii="Arial" w:eastAsia="Times New Roman" w:hAnsi="Arial" w:cs="Arial"/>
          <w:color w:val="000000"/>
          <w:kern w:val="0"/>
          <w:sz w:val="22"/>
          <w:szCs w:val="22"/>
          <w14:ligatures w14:val="none"/>
        </w:rPr>
        <w:t>-Heuristics algorithm, Variable Neighborhood Search algorithm, Brute force Search algorithm,  and Mixed-Integer Linear Programming (MILP) algorithm. I also experimented using the Harmony Search algorithm and Simulated Annealing algorithm. </w:t>
      </w:r>
    </w:p>
    <w:p w14:paraId="6384ECBB" w14:textId="77777777" w:rsidR="00E71348" w:rsidRPr="00E71348" w:rsidRDefault="00E71348" w:rsidP="00E71348">
      <w:pPr>
        <w:numPr>
          <w:ilvl w:val="1"/>
          <w:numId w:val="32"/>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The Harmony Search (HS) method is an emerging metaheuristic optimization algorithm, which has been employed to cope with numerous challenging tasks during the past decade</w:t>
      </w:r>
      <w:r w:rsidRPr="00E71348">
        <w:rPr>
          <w:rFonts w:ascii="Arial" w:eastAsia="Times New Roman" w:hAnsi="Arial" w:cs="Arial"/>
          <w:color w:val="000000"/>
          <w:kern w:val="0"/>
          <w:sz w:val="13"/>
          <w:szCs w:val="13"/>
          <w:vertAlign w:val="superscript"/>
          <w14:ligatures w14:val="none"/>
        </w:rPr>
        <w:t>1</w:t>
      </w:r>
      <w:r w:rsidRPr="00E71348">
        <w:rPr>
          <w:rFonts w:ascii="Arial" w:eastAsia="Times New Roman" w:hAnsi="Arial" w:cs="Arial"/>
          <w:color w:val="000000"/>
          <w:kern w:val="0"/>
          <w:sz w:val="22"/>
          <w:szCs w:val="22"/>
          <w14:ligatures w14:val="none"/>
        </w:rPr>
        <w:t>. Despite best efforts, HS was unable to narrow the team down to just 4 athletes.</w:t>
      </w:r>
    </w:p>
    <w:p w14:paraId="7D7A9C98" w14:textId="77777777" w:rsidR="00E71348" w:rsidRPr="00E71348" w:rsidRDefault="00E71348" w:rsidP="00E71348">
      <w:pPr>
        <w:numPr>
          <w:ilvl w:val="1"/>
          <w:numId w:val="33"/>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Simulated Annealing (SA) is an effective and general form of optimization.  It is useful in finding global optima in the presence of large numbers of local optima.</w:t>
      </w:r>
      <w:r w:rsidRPr="00E71348">
        <w:rPr>
          <w:rFonts w:ascii="Arial" w:eastAsia="Times New Roman" w:hAnsi="Arial" w:cs="Arial"/>
          <w:color w:val="000000"/>
          <w:kern w:val="0"/>
          <w:sz w:val="13"/>
          <w:szCs w:val="13"/>
          <w:vertAlign w:val="superscript"/>
          <w14:ligatures w14:val="none"/>
        </w:rPr>
        <w:t>2</w:t>
      </w:r>
      <w:r w:rsidRPr="00E71348">
        <w:rPr>
          <w:rFonts w:ascii="Arial" w:eastAsia="Times New Roman" w:hAnsi="Arial" w:cs="Arial"/>
          <w:color w:val="000000"/>
          <w:kern w:val="0"/>
          <w:sz w:val="22"/>
          <w:szCs w:val="22"/>
          <w14:ligatures w14:val="none"/>
        </w:rPr>
        <w:t>. SA wouldn’t return consistent results. After adding a random seed to improve the reliability of the results, the quality of the results suffered and was chosen not to be included in the research. </w:t>
      </w:r>
    </w:p>
    <w:p w14:paraId="63D66B2D" w14:textId="77777777" w:rsidR="00E71348" w:rsidRPr="00E71348" w:rsidRDefault="00E71348" w:rsidP="00E71348">
      <w:pPr>
        <w:numPr>
          <w:ilvl w:val="1"/>
          <w:numId w:val="34"/>
        </w:numPr>
        <w:spacing w:after="200"/>
        <w:ind w:left="216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Because the final of the Team competition consists of all scores from 3 different athletes competing on all events, it was decided to use the 3 athletes with the highest IAA scores. </w:t>
      </w:r>
    </w:p>
    <w:p w14:paraId="33DA9635" w14:textId="77777777" w:rsidR="00E71348" w:rsidRPr="00E71348" w:rsidRDefault="00E71348" w:rsidP="00E71348">
      <w:pPr>
        <w:numPr>
          <w:ilvl w:val="0"/>
          <w:numId w:val="35"/>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Present the results of the classification models.</w:t>
      </w:r>
    </w:p>
    <w:p w14:paraId="63C14891" w14:textId="77777777" w:rsidR="00E71348" w:rsidRPr="00E71348" w:rsidRDefault="00E71348" w:rsidP="00E71348">
      <w:pPr>
        <w:numPr>
          <w:ilvl w:val="0"/>
          <w:numId w:val="36"/>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Discuss the model's accuracy and predictive power.</w:t>
      </w:r>
    </w:p>
    <w:p w14:paraId="0909D04D" w14:textId="77777777" w:rsidR="00E71348" w:rsidRPr="00E71348" w:rsidRDefault="00E71348" w:rsidP="00E71348">
      <w:pPr>
        <w:numPr>
          <w:ilvl w:val="0"/>
          <w:numId w:val="37"/>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Evaluate the trade-offs between different models and feature selections.</w:t>
      </w:r>
    </w:p>
    <w:p w14:paraId="5888C37B" w14:textId="77777777" w:rsidR="00E71348" w:rsidRPr="00E71348" w:rsidRDefault="00E71348" w:rsidP="00E71348">
      <w:pPr>
        <w:numPr>
          <w:ilvl w:val="0"/>
          <w:numId w:val="38"/>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Provide insights into which athletes are predicted to perform well in gymnastics events.</w:t>
      </w:r>
    </w:p>
    <w:p w14:paraId="11C037A7" w14:textId="77777777" w:rsidR="00E71348" w:rsidRPr="00E71348" w:rsidRDefault="00E71348" w:rsidP="00E71348">
      <w:pPr>
        <w:numPr>
          <w:ilvl w:val="0"/>
          <w:numId w:val="39"/>
        </w:numPr>
        <w:spacing w:after="200"/>
        <w:ind w:left="144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The "Evaluation and Results" section of an academic paper should provide a comprehensive presentation of the outcomes of your analysis and the assessment of your models. It should include the following components:</w:t>
      </w:r>
    </w:p>
    <w:p w14:paraId="0EDA4E96" w14:textId="7C8F1CAA" w:rsidR="00E71348" w:rsidRPr="00E71348" w:rsidRDefault="00E71348" w:rsidP="00E71348">
      <w:pPr>
        <w:spacing w:after="200"/>
        <w:rPr>
          <w:rFonts w:ascii="Arial" w:eastAsia="Times New Roman" w:hAnsi="Arial" w:cs="Arial"/>
          <w:b/>
          <w:bCs/>
          <w:color w:val="000000"/>
          <w:kern w:val="0"/>
          <w:sz w:val="22"/>
          <w:szCs w:val="22"/>
          <w14:ligatures w14:val="none"/>
          <w:rPrChange w:id="194" w:author="Ryan Talbot" w:date="2023-12-03T19:01:00Z">
            <w:rPr>
              <w:rFonts w:ascii="Times New Roman" w:eastAsia="Times New Roman" w:hAnsi="Times New Roman" w:cs="Times New Roman"/>
              <w:kern w:val="0"/>
              <w14:ligatures w14:val="none"/>
            </w:rPr>
          </w:rPrChange>
        </w:rPr>
      </w:pPr>
      <w:r w:rsidRPr="00E71348">
        <w:rPr>
          <w:rFonts w:ascii="Arial" w:eastAsia="Times New Roman" w:hAnsi="Arial" w:cs="Arial"/>
          <w:b/>
          <w:bCs/>
          <w:color w:val="000000"/>
          <w:kern w:val="0"/>
          <w:sz w:val="22"/>
          <w:szCs w:val="22"/>
          <w14:ligatures w14:val="none"/>
        </w:rPr>
        <w:t>Evaluation and Results:</w:t>
      </w:r>
    </w:p>
    <w:tbl>
      <w:tblPr>
        <w:tblW w:w="0" w:type="auto"/>
        <w:tblCellMar>
          <w:top w:w="15" w:type="dxa"/>
          <w:left w:w="15" w:type="dxa"/>
          <w:bottom w:w="15" w:type="dxa"/>
          <w:right w:w="15" w:type="dxa"/>
        </w:tblCellMar>
        <w:tblLook w:val="04A0" w:firstRow="1" w:lastRow="0" w:firstColumn="1" w:lastColumn="0" w:noHBand="0" w:noVBand="1"/>
        <w:tblPrChange w:id="195" w:author="Ryan Talbot" w:date="2023-12-03T19:01:00Z">
          <w:tblPr>
            <w:tblW w:w="0" w:type="auto"/>
            <w:tblCellMar>
              <w:top w:w="15" w:type="dxa"/>
              <w:left w:w="15" w:type="dxa"/>
              <w:bottom w:w="15" w:type="dxa"/>
              <w:right w:w="15" w:type="dxa"/>
            </w:tblCellMar>
            <w:tblLook w:val="04A0" w:firstRow="1" w:lastRow="0" w:firstColumn="1" w:lastColumn="0" w:noHBand="0" w:noVBand="1"/>
          </w:tblPr>
        </w:tblPrChange>
      </w:tblPr>
      <w:tblGrid>
        <w:gridCol w:w="1313"/>
        <w:gridCol w:w="2194"/>
        <w:gridCol w:w="2560"/>
        <w:tblGridChange w:id="196">
          <w:tblGrid>
            <w:gridCol w:w="1313"/>
            <w:gridCol w:w="2194"/>
            <w:gridCol w:w="2560"/>
          </w:tblGrid>
        </w:tblGridChange>
      </w:tblGrid>
      <w:tr w:rsidR="00E71348" w:rsidRPr="00E71348" w14:paraId="671973AC" w14:textId="77777777" w:rsidTr="00E71348">
        <w:trPr>
          <w:trHeight w:val="191"/>
          <w:trPrChange w:id="197" w:author="Ryan Talbot" w:date="2023-12-03T19:01:00Z">
            <w:trPr>
              <w:trHeight w:val="270"/>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98"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47E6BE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MAG/WAG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199"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0FD6A8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0"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4EBDA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Classifier</w:t>
            </w:r>
          </w:p>
        </w:tc>
      </w:tr>
      <w:tr w:rsidR="00E71348" w:rsidRPr="00E71348" w14:paraId="6C2B0000" w14:textId="77777777" w:rsidTr="00E71348">
        <w:trPr>
          <w:trHeight w:val="23"/>
          <w:trPrChange w:id="201" w:author="Ryan Talbot" w:date="2023-12-03T19:01:00Z">
            <w:trPr>
              <w:trHeight w:val="328"/>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2"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67781D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3"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1BD3F0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Pommel Horse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4"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4286157"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AdaBoostClassifier</w:t>
            </w:r>
            <w:proofErr w:type="spellEnd"/>
          </w:p>
        </w:tc>
      </w:tr>
      <w:tr w:rsidR="00E71348" w:rsidRPr="00E71348" w14:paraId="7911CCE1" w14:textId="77777777" w:rsidTr="00E71348">
        <w:trPr>
          <w:trHeight w:val="23"/>
          <w:trPrChange w:id="205" w:author="Ryan Talbot" w:date="2023-12-03T19:00: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6"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8ABDF15"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lastRenderedPageBreak/>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7"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49A15C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Parallel Bars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08"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64325E7"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XGBClassifier</w:t>
            </w:r>
            <w:proofErr w:type="spellEnd"/>
          </w:p>
        </w:tc>
      </w:tr>
      <w:tr w:rsidR="00E71348" w:rsidRPr="00E71348" w14:paraId="10AD4199" w14:textId="77777777" w:rsidTr="00E71348">
        <w:trPr>
          <w:trHeight w:val="23"/>
          <w:trPrChange w:id="209" w:author="Ryan Talbot" w:date="2023-12-03T19:00: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0"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AEDDC4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1"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227A80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Vault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2" w:author="Ryan Talbot" w:date="2023-12-03T19:00: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6658BB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AdaBoost Classifier</w:t>
            </w:r>
          </w:p>
        </w:tc>
      </w:tr>
      <w:tr w:rsidR="00E71348" w:rsidRPr="00E71348" w14:paraId="274F69F3" w14:textId="77777777" w:rsidTr="00E71348">
        <w:trPr>
          <w:trHeight w:val="23"/>
          <w:trPrChange w:id="213"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4"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1BA4FD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5"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394D87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Rings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6"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04161B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AdaBoost Classifier</w:t>
            </w:r>
          </w:p>
        </w:tc>
      </w:tr>
      <w:tr w:rsidR="00E71348" w:rsidRPr="00E71348" w14:paraId="4360FC69" w14:textId="77777777" w:rsidTr="00E71348">
        <w:trPr>
          <w:trHeight w:val="23"/>
          <w:trPrChange w:id="217"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8"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CA06466"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19"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0385DB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High Bar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0"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D702C5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AdaBoost Classifier</w:t>
            </w:r>
          </w:p>
        </w:tc>
      </w:tr>
      <w:tr w:rsidR="00E71348" w:rsidRPr="00E71348" w14:paraId="67B06094" w14:textId="77777777" w:rsidTr="00E71348">
        <w:trPr>
          <w:trHeight w:val="65"/>
          <w:trPrChange w:id="221"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2"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AC031F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3"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A48D6A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Floor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4"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7606286"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AdaBoostClassifier</w:t>
            </w:r>
            <w:proofErr w:type="spellEnd"/>
          </w:p>
        </w:tc>
      </w:tr>
      <w:tr w:rsidR="00E71348" w:rsidRPr="00E71348" w14:paraId="4CA0DEAE" w14:textId="77777777" w:rsidTr="00E71348">
        <w:trPr>
          <w:trHeight w:val="47"/>
          <w:trPrChange w:id="225"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6"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4760CE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7"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FDA769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Individual All-around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28"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B03D22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AdaBoost Classifier</w:t>
            </w:r>
          </w:p>
        </w:tc>
      </w:tr>
      <w:tr w:rsidR="00E71348" w:rsidRPr="00E71348" w14:paraId="75B43D31" w14:textId="77777777" w:rsidTr="00E71348">
        <w:trPr>
          <w:trHeight w:val="29"/>
          <w:trPrChange w:id="229"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0"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28B96D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1"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027C4C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Floor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2"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0B5B38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AdaBoost Classifier</w:t>
            </w:r>
          </w:p>
        </w:tc>
      </w:tr>
      <w:tr w:rsidR="00E71348" w:rsidRPr="00E71348" w14:paraId="1DF0877C" w14:textId="77777777" w:rsidTr="00E71348">
        <w:trPr>
          <w:trHeight w:val="23"/>
          <w:trPrChange w:id="233"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4"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E9C7F2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5"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4C5F86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Vault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6"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9D7FC22"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RandomForestClassifier</w:t>
            </w:r>
            <w:proofErr w:type="spellEnd"/>
          </w:p>
        </w:tc>
      </w:tr>
      <w:tr w:rsidR="00E71348" w:rsidRPr="00E71348" w14:paraId="00F95D76" w14:textId="77777777" w:rsidTr="00E71348">
        <w:trPr>
          <w:trHeight w:val="23"/>
          <w:trPrChange w:id="237"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8"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F8A5F70"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39"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A7C18C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Uneven Bars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0"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5CFD3B3"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DecisionTreeClassifier</w:t>
            </w:r>
            <w:proofErr w:type="spellEnd"/>
          </w:p>
        </w:tc>
      </w:tr>
      <w:tr w:rsidR="00E71348" w:rsidRPr="00E71348" w14:paraId="49895420" w14:textId="77777777" w:rsidTr="00E71348">
        <w:trPr>
          <w:trHeight w:val="74"/>
          <w:trPrChange w:id="241"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2"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9832CC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3"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8593E2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Balance Beam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4"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2B37481"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AdaBoostClassifier</w:t>
            </w:r>
            <w:proofErr w:type="spellEnd"/>
          </w:p>
        </w:tc>
      </w:tr>
      <w:tr w:rsidR="00E71348" w:rsidRPr="00E71348" w14:paraId="78273BA9" w14:textId="77777777" w:rsidTr="00E71348">
        <w:trPr>
          <w:trHeight w:val="23"/>
          <w:trPrChange w:id="245" w:author="Ryan Talbot" w:date="2023-12-03T19:01:00Z">
            <w:trPr>
              <w:trHeight w:val="4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6"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46D329B"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WAG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7"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C3B3C2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Individual All-around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48" w:author="Ryan Talbot" w:date="2023-12-03T19:01: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77E6CF7"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AdaBoostClassifier</w:t>
            </w:r>
            <w:proofErr w:type="spellEnd"/>
          </w:p>
        </w:tc>
      </w:tr>
    </w:tbl>
    <w:p w14:paraId="1428ACDF" w14:textId="77777777" w:rsidR="00E71348" w:rsidRPr="00E71348" w:rsidRDefault="00E71348" w:rsidP="00E71348">
      <w:pPr>
        <w:rPr>
          <w:rFonts w:ascii="Times New Roman" w:eastAsia="Times New Roman" w:hAnsi="Times New Roman" w:cs="Times New Roman"/>
          <w:kern w:val="0"/>
          <w14:ligatures w14:val="none"/>
        </w:rPr>
      </w:pPr>
    </w:p>
    <w:p w14:paraId="777C9ED5"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Best USA Women's Gymnasts by Event:</w:t>
      </w:r>
    </w:p>
    <w:p w14:paraId="02E63796" w14:textId="77777777" w:rsidR="00E71348" w:rsidRPr="00E71348" w:rsidRDefault="00E71348" w:rsidP="00E71348">
      <w:pPr>
        <w:numPr>
          <w:ilvl w:val="0"/>
          <w:numId w:val="40"/>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Individual All-around: Jordan Chiles.</w:t>
      </w:r>
    </w:p>
    <w:p w14:paraId="54EF1FAD" w14:textId="77777777" w:rsidR="00E71348" w:rsidRPr="00E71348" w:rsidRDefault="00E71348" w:rsidP="00E71348">
      <w:pPr>
        <w:numPr>
          <w:ilvl w:val="0"/>
          <w:numId w:val="40"/>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Vault: Simone Biles</w:t>
      </w:r>
    </w:p>
    <w:p w14:paraId="749F13CD" w14:textId="77777777" w:rsidR="00E71348" w:rsidRPr="00E71348" w:rsidRDefault="00E71348" w:rsidP="00E71348">
      <w:pPr>
        <w:numPr>
          <w:ilvl w:val="0"/>
          <w:numId w:val="40"/>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Uneven Bars: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 and Zoe Miller.</w:t>
      </w:r>
    </w:p>
    <w:p w14:paraId="15C79C2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25BE679A" w14:textId="77777777" w:rsidR="00E71348" w:rsidRPr="00E71348" w:rsidRDefault="00E71348" w:rsidP="00E71348">
      <w:pPr>
        <w:numPr>
          <w:ilvl w:val="0"/>
          <w:numId w:val="41"/>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Floor: </w:t>
      </w:r>
      <w:proofErr w:type="spellStart"/>
      <w:r w:rsidRPr="00E71348">
        <w:rPr>
          <w:rFonts w:ascii="Arial" w:eastAsia="Times New Roman" w:hAnsi="Arial" w:cs="Arial"/>
          <w:color w:val="000000"/>
          <w:kern w:val="0"/>
          <w:sz w:val="22"/>
          <w:szCs w:val="22"/>
          <w14:ligatures w14:val="none"/>
        </w:rPr>
        <w:t>Kaliya</w:t>
      </w:r>
      <w:proofErr w:type="spellEnd"/>
      <w:r w:rsidRPr="00E71348">
        <w:rPr>
          <w:rFonts w:ascii="Arial" w:eastAsia="Times New Roman" w:hAnsi="Arial" w:cs="Arial"/>
          <w:color w:val="000000"/>
          <w:kern w:val="0"/>
          <w:sz w:val="22"/>
          <w:szCs w:val="22"/>
          <w14:ligatures w14:val="none"/>
        </w:rPr>
        <w:t xml:space="preserve"> Lincoln.</w:t>
      </w:r>
    </w:p>
    <w:p w14:paraId="149933D9" w14:textId="77777777" w:rsidR="00E71348" w:rsidRPr="00E71348" w:rsidRDefault="00E71348" w:rsidP="00E71348">
      <w:pPr>
        <w:numPr>
          <w:ilvl w:val="0"/>
          <w:numId w:val="41"/>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Balance Beam: Skye Blakely.</w:t>
      </w:r>
    </w:p>
    <w:p w14:paraId="5466C873"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These athletes stand out as the top performers in their respective events based on the analysis.</w:t>
      </w:r>
    </w:p>
    <w:p w14:paraId="0624BB99"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USA Women's Gymnastics Team:</w:t>
      </w:r>
    </w:p>
    <w:tbl>
      <w:tblPr>
        <w:tblW w:w="0" w:type="auto"/>
        <w:jc w:val="center"/>
        <w:tblCellMar>
          <w:top w:w="15" w:type="dxa"/>
          <w:left w:w="15" w:type="dxa"/>
          <w:bottom w:w="15" w:type="dxa"/>
          <w:right w:w="15" w:type="dxa"/>
        </w:tblCellMar>
        <w:tblLook w:val="04A0" w:firstRow="1" w:lastRow="0" w:firstColumn="1" w:lastColumn="0" w:noHBand="0" w:noVBand="1"/>
        <w:tblPrChange w:id="249" w:author="Ryan Talbot" w:date="2023-12-03T19:01:00Z">
          <w:tblPr>
            <w:tblW w:w="0" w:type="auto"/>
            <w:tblCellMar>
              <w:top w:w="15" w:type="dxa"/>
              <w:left w:w="15" w:type="dxa"/>
              <w:bottom w:w="15" w:type="dxa"/>
              <w:right w:w="15" w:type="dxa"/>
            </w:tblCellMar>
            <w:tblLook w:val="04A0" w:firstRow="1" w:lastRow="0" w:firstColumn="1" w:lastColumn="0" w:noHBand="0" w:noVBand="1"/>
          </w:tblPr>
        </w:tblPrChange>
      </w:tblPr>
      <w:tblGrid>
        <w:gridCol w:w="3942"/>
        <w:gridCol w:w="1728"/>
        <w:gridCol w:w="1399"/>
        <w:tblGridChange w:id="250">
          <w:tblGrid>
            <w:gridCol w:w="3942"/>
            <w:gridCol w:w="1728"/>
            <w:gridCol w:w="1399"/>
          </w:tblGrid>
        </w:tblGridChange>
      </w:tblGrid>
      <w:tr w:rsidR="00E71348" w:rsidRPr="00E71348" w14:paraId="0C66F7BB" w14:textId="77777777" w:rsidTr="00E71348">
        <w:trPr>
          <w:trHeight w:val="65"/>
          <w:tblHeader/>
          <w:jc w:val="center"/>
          <w:trPrChange w:id="251" w:author="Ryan Talbot" w:date="2023-12-03T19:01:00Z">
            <w:trPr>
              <w:trHeight w:val="435"/>
              <w:tblHeader/>
            </w:trPr>
          </w:trPrChange>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Change w:id="252" w:author="Ryan Talbot" w:date="2023-12-03T19:01:00Z">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tcPrChange>
          </w:tcPr>
          <w:p w14:paraId="4A3D8B90"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b/>
                <w:bCs/>
                <w:color w:val="000000"/>
                <w:kern w:val="0"/>
                <w:sz w:val="22"/>
                <w:szCs w:val="22"/>
                <w14:ligatures w14:val="none"/>
              </w:rPr>
              <w:lastRenderedPageBreak/>
              <w:t>Algorithm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Change w:id="253" w:author="Ryan Talbot" w:date="2023-12-03T19:01:00Z">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tcPrChange>
          </w:tcPr>
          <w:p w14:paraId="361FE8E2"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b/>
                <w:bCs/>
                <w:color w:val="000000"/>
                <w:kern w:val="0"/>
                <w:sz w:val="22"/>
                <w:szCs w:val="22"/>
                <w14:ligatures w14:val="none"/>
              </w:rPr>
              <w:t>IAA/Apparatus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Change w:id="254" w:author="Ryan Talbot" w:date="2023-12-03T19:01:00Z">
              <w:tcPr>
                <w:tcW w:w="0" w:type="auto"/>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hideMark/>
              </w:tcPr>
            </w:tcPrChange>
          </w:tcPr>
          <w:p w14:paraId="0135EA37"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b/>
                <w:bCs/>
                <w:color w:val="000000"/>
                <w:kern w:val="0"/>
                <w:sz w:val="22"/>
                <w:szCs w:val="22"/>
                <w14:ligatures w14:val="none"/>
              </w:rPr>
              <w:t>Total Score</w:t>
            </w:r>
          </w:p>
        </w:tc>
      </w:tr>
      <w:tr w:rsidR="00E71348" w:rsidRPr="00E71348" w14:paraId="667C2688" w14:textId="77777777" w:rsidTr="00E71348">
        <w:trPr>
          <w:trHeight w:val="47"/>
          <w:tblHeader/>
          <w:jc w:val="center"/>
          <w:trPrChange w:id="255"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56"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3A79CE"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57"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F5FB402"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58"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897C8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171.337250</w:t>
            </w:r>
          </w:p>
        </w:tc>
      </w:tr>
      <w:tr w:rsidR="00E71348" w:rsidRPr="00E71348" w14:paraId="7C4ED9BC" w14:textId="77777777" w:rsidTr="00E71348">
        <w:trPr>
          <w:trHeight w:val="23"/>
          <w:tblHeader/>
          <w:jc w:val="center"/>
          <w:trPrChange w:id="259"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0"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3DF0C2B"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1"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EE2A283"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2"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7817413"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170.798117</w:t>
            </w:r>
          </w:p>
        </w:tc>
      </w:tr>
      <w:tr w:rsidR="00E71348" w:rsidRPr="00E71348" w14:paraId="41896C3A" w14:textId="77777777" w:rsidTr="00E71348">
        <w:trPr>
          <w:trHeight w:val="92"/>
          <w:tblHeader/>
          <w:jc w:val="center"/>
          <w:trPrChange w:id="263"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4"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8040385"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5"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D07F9D4"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6"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608253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171.470750</w:t>
            </w:r>
          </w:p>
        </w:tc>
      </w:tr>
      <w:tr w:rsidR="00E71348" w:rsidRPr="00E71348" w14:paraId="57F1CD0B" w14:textId="77777777" w:rsidTr="00E71348">
        <w:trPr>
          <w:trHeight w:val="92"/>
          <w:tblHeader/>
          <w:jc w:val="center"/>
          <w:trPrChange w:id="267"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8"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009C975"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69"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28265EC"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0"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F8CCF18"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166.038475</w:t>
            </w:r>
          </w:p>
        </w:tc>
      </w:tr>
      <w:tr w:rsidR="00E71348" w:rsidRPr="00E71348" w14:paraId="3352BD0D" w14:textId="77777777" w:rsidTr="00E71348">
        <w:trPr>
          <w:trHeight w:val="155"/>
          <w:tblHeader/>
          <w:jc w:val="center"/>
          <w:trPrChange w:id="271"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2"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2540C9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3"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D74D946"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4"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6C01E2F"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169.963000</w:t>
            </w:r>
          </w:p>
        </w:tc>
      </w:tr>
      <w:tr w:rsidR="00E71348" w:rsidRPr="00E71348" w14:paraId="4E947A79" w14:textId="77777777" w:rsidTr="00E71348">
        <w:trPr>
          <w:trHeight w:val="23"/>
          <w:tblHeader/>
          <w:jc w:val="center"/>
          <w:trPrChange w:id="275"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6"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82B7C9C"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7"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7581AD5"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78"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A0A0CA8"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166.263283</w:t>
            </w:r>
          </w:p>
        </w:tc>
      </w:tr>
      <w:tr w:rsidR="00E71348" w:rsidRPr="00E71348" w14:paraId="5689C0FD" w14:textId="77777777" w:rsidTr="00E71348">
        <w:trPr>
          <w:trHeight w:val="23"/>
          <w:tblHeader/>
          <w:jc w:val="center"/>
          <w:trPrChange w:id="279"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0"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12B4DF2"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brute force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1"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5A1C85"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2"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D0511D4"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169.963000</w:t>
            </w:r>
          </w:p>
        </w:tc>
      </w:tr>
      <w:tr w:rsidR="00E71348" w:rsidRPr="00E71348" w14:paraId="679EDD0F" w14:textId="77777777" w:rsidTr="00E71348">
        <w:trPr>
          <w:trHeight w:val="23"/>
          <w:tblHeader/>
          <w:jc w:val="center"/>
          <w:trPrChange w:id="283"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4"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DBD94FB"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brute force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5"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D0950A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6"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968E17B"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169.120117</w:t>
            </w:r>
          </w:p>
        </w:tc>
      </w:tr>
      <w:tr w:rsidR="00E71348" w:rsidRPr="00E71348" w14:paraId="3CDA6FD7" w14:textId="77777777" w:rsidTr="00E71348">
        <w:trPr>
          <w:trHeight w:val="23"/>
          <w:tblHeader/>
          <w:jc w:val="center"/>
          <w:trPrChange w:id="287"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8"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4937D30"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Stochastic control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89"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9367421"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0"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911D9B8"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156.995500</w:t>
            </w:r>
          </w:p>
        </w:tc>
      </w:tr>
      <w:tr w:rsidR="00E71348" w:rsidRPr="00E71348" w14:paraId="0AA3E314" w14:textId="77777777" w:rsidTr="00E71348">
        <w:trPr>
          <w:trHeight w:val="23"/>
          <w:tblHeader/>
          <w:jc w:val="center"/>
          <w:trPrChange w:id="291"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2"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30158A9"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Stochastic control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3"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5B2FEC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4"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EE5A2D0"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141.703750</w:t>
            </w:r>
          </w:p>
        </w:tc>
      </w:tr>
      <w:tr w:rsidR="00E71348" w:rsidRPr="00E71348" w14:paraId="4C295BF1" w14:textId="77777777" w:rsidTr="00E71348">
        <w:trPr>
          <w:trHeight w:val="23"/>
          <w:tblHeader/>
          <w:jc w:val="center"/>
          <w:trPrChange w:id="295" w:author="Ryan Talbot" w:date="2023-12-03T19:02:00Z">
            <w:trPr>
              <w:trHeight w:val="384"/>
              <w:tblHeader/>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6"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C4B1DC1"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Constraint Satisfaction Problem (CSP)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7"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8C14462"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298" w:author="Ryan Talbot" w:date="2023-12-03T19:02: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9696A8D" w14:textId="77777777" w:rsidR="00E71348" w:rsidRPr="00E71348" w:rsidRDefault="00E71348" w:rsidP="00E71348">
            <w:pPr>
              <w:jc w:val="center"/>
              <w:rPr>
                <w:rFonts w:ascii="Times New Roman" w:eastAsia="Times New Roman" w:hAnsi="Times New Roman" w:cs="Times New Roman"/>
                <w:b/>
                <w:bCs/>
                <w:kern w:val="0"/>
                <w14:ligatures w14:val="none"/>
              </w:rPr>
            </w:pPr>
            <w:r w:rsidRPr="00E71348">
              <w:rPr>
                <w:rFonts w:ascii="Arial" w:eastAsia="Times New Roman" w:hAnsi="Arial" w:cs="Arial"/>
                <w:color w:val="000000"/>
                <w:kern w:val="0"/>
                <w:sz w:val="22"/>
                <w:szCs w:val="22"/>
                <w14:ligatures w14:val="none"/>
              </w:rPr>
              <w:t>171.337250</w:t>
            </w:r>
          </w:p>
        </w:tc>
      </w:tr>
    </w:tbl>
    <w:p w14:paraId="69B919A5" w14:textId="77777777" w:rsidR="00E71348" w:rsidRPr="00E71348" w:rsidRDefault="00E71348" w:rsidP="00E71348">
      <w:pPr>
        <w:rPr>
          <w:rFonts w:ascii="Times New Roman" w:eastAsia="Times New Roman" w:hAnsi="Times New Roman" w:cs="Times New Roman"/>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Change w:id="299" w:author="Ryan Talbot" w:date="2023-12-03T19:02:00Z">
          <w:tblPr>
            <w:tblW w:w="0" w:type="auto"/>
            <w:tblCellMar>
              <w:top w:w="15" w:type="dxa"/>
              <w:left w:w="15" w:type="dxa"/>
              <w:bottom w:w="15" w:type="dxa"/>
              <w:right w:w="15" w:type="dxa"/>
            </w:tblCellMar>
            <w:tblLook w:val="04A0" w:firstRow="1" w:lastRow="0" w:firstColumn="1" w:lastColumn="0" w:noHBand="0" w:noVBand="1"/>
          </w:tblPr>
        </w:tblPrChange>
      </w:tblPr>
      <w:tblGrid>
        <w:gridCol w:w="1198"/>
        <w:gridCol w:w="1469"/>
        <w:gridCol w:w="1270"/>
        <w:gridCol w:w="1319"/>
        <w:gridCol w:w="939"/>
        <w:gridCol w:w="1723"/>
        <w:gridCol w:w="755"/>
        <w:gridCol w:w="677"/>
        <w:tblGridChange w:id="300">
          <w:tblGrid>
            <w:gridCol w:w="1201"/>
            <w:gridCol w:w="1472"/>
            <w:gridCol w:w="1271"/>
            <w:gridCol w:w="1320"/>
            <w:gridCol w:w="939"/>
            <w:gridCol w:w="1725"/>
            <w:gridCol w:w="755"/>
            <w:gridCol w:w="677"/>
          </w:tblGrid>
        </w:tblGridChange>
      </w:tblGrid>
      <w:tr w:rsidR="00E71348" w:rsidRPr="00E71348" w14:paraId="746279DC" w14:textId="77777777" w:rsidTr="00E71348">
        <w:trPr>
          <w:trHeight w:val="945"/>
          <w:trPrChange w:id="301" w:author="Ryan Talbot" w:date="2023-12-03T19:02:00Z">
            <w:trPr>
              <w:trHeight w:val="945"/>
            </w:trPr>
          </w:trPrChange>
        </w:trPr>
        <w:tc>
          <w:tcPr>
            <w:tcW w:w="0" w:type="auto"/>
            <w:tcMar>
              <w:top w:w="100" w:type="dxa"/>
              <w:left w:w="100" w:type="dxa"/>
              <w:bottom w:w="100" w:type="dxa"/>
              <w:right w:w="100" w:type="dxa"/>
            </w:tcMar>
            <w:hideMark/>
            <w:tcPrChange w:id="302" w:author="Ryan Talbot" w:date="2023-12-03T19:02:00Z">
              <w:tcPr>
                <w:tcW w:w="0" w:type="auto"/>
                <w:tcMar>
                  <w:top w:w="100" w:type="dxa"/>
                  <w:left w:w="100" w:type="dxa"/>
                  <w:bottom w:w="100" w:type="dxa"/>
                  <w:right w:w="100" w:type="dxa"/>
                </w:tcMar>
                <w:hideMark/>
              </w:tcPr>
            </w:tcPrChange>
          </w:tcPr>
          <w:p w14:paraId="7D19BAC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Name</w:t>
            </w:r>
          </w:p>
        </w:tc>
        <w:tc>
          <w:tcPr>
            <w:tcW w:w="0" w:type="auto"/>
            <w:tcMar>
              <w:top w:w="100" w:type="dxa"/>
              <w:left w:w="100" w:type="dxa"/>
              <w:bottom w:w="100" w:type="dxa"/>
              <w:right w:w="100" w:type="dxa"/>
            </w:tcMar>
            <w:hideMark/>
            <w:tcPrChange w:id="303" w:author="Ryan Talbot" w:date="2023-12-03T19:02:00Z">
              <w:tcPr>
                <w:tcW w:w="0" w:type="auto"/>
                <w:tcMar>
                  <w:top w:w="100" w:type="dxa"/>
                  <w:left w:w="100" w:type="dxa"/>
                  <w:bottom w:w="100" w:type="dxa"/>
                  <w:right w:w="100" w:type="dxa"/>
                </w:tcMar>
                <w:hideMark/>
              </w:tcPr>
            </w:tcPrChange>
          </w:tcPr>
          <w:p w14:paraId="5F1EB34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Constraint Satisfaction Problem (CSP)</w:t>
            </w:r>
          </w:p>
        </w:tc>
        <w:tc>
          <w:tcPr>
            <w:tcW w:w="0" w:type="auto"/>
            <w:tcMar>
              <w:top w:w="100" w:type="dxa"/>
              <w:left w:w="100" w:type="dxa"/>
              <w:bottom w:w="100" w:type="dxa"/>
              <w:right w:w="100" w:type="dxa"/>
            </w:tcMar>
            <w:hideMark/>
            <w:tcPrChange w:id="304" w:author="Ryan Talbot" w:date="2023-12-03T19:02:00Z">
              <w:tcPr>
                <w:tcW w:w="0" w:type="auto"/>
                <w:tcMar>
                  <w:top w:w="100" w:type="dxa"/>
                  <w:left w:w="100" w:type="dxa"/>
                  <w:bottom w:w="100" w:type="dxa"/>
                  <w:right w:w="100" w:type="dxa"/>
                </w:tcMar>
                <w:hideMark/>
              </w:tcPr>
            </w:tcPrChange>
          </w:tcPr>
          <w:p w14:paraId="37D0FFD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Hyper- Heuristics</w:t>
            </w:r>
          </w:p>
        </w:tc>
        <w:tc>
          <w:tcPr>
            <w:tcW w:w="0" w:type="auto"/>
            <w:tcMar>
              <w:top w:w="100" w:type="dxa"/>
              <w:left w:w="100" w:type="dxa"/>
              <w:bottom w:w="100" w:type="dxa"/>
              <w:right w:w="100" w:type="dxa"/>
            </w:tcMar>
            <w:hideMark/>
            <w:tcPrChange w:id="305" w:author="Ryan Talbot" w:date="2023-12-03T19:02:00Z">
              <w:tcPr>
                <w:tcW w:w="0" w:type="auto"/>
                <w:tcMar>
                  <w:top w:w="100" w:type="dxa"/>
                  <w:left w:w="100" w:type="dxa"/>
                  <w:bottom w:w="100" w:type="dxa"/>
                  <w:right w:w="100" w:type="dxa"/>
                </w:tcMar>
                <w:hideMark/>
              </w:tcPr>
            </w:tcPrChange>
          </w:tcPr>
          <w:p w14:paraId="67F2B7E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Stochastic control</w:t>
            </w:r>
          </w:p>
        </w:tc>
        <w:tc>
          <w:tcPr>
            <w:tcW w:w="0" w:type="auto"/>
            <w:tcMar>
              <w:top w:w="100" w:type="dxa"/>
              <w:left w:w="100" w:type="dxa"/>
              <w:bottom w:w="100" w:type="dxa"/>
              <w:right w:w="100" w:type="dxa"/>
            </w:tcMar>
            <w:hideMark/>
            <w:tcPrChange w:id="306" w:author="Ryan Talbot" w:date="2023-12-03T19:02:00Z">
              <w:tcPr>
                <w:tcW w:w="0" w:type="auto"/>
                <w:tcMar>
                  <w:top w:w="100" w:type="dxa"/>
                  <w:left w:w="100" w:type="dxa"/>
                  <w:bottom w:w="100" w:type="dxa"/>
                  <w:right w:w="100" w:type="dxa"/>
                </w:tcMar>
                <w:hideMark/>
              </w:tcPr>
            </w:tcPrChange>
          </w:tcPr>
          <w:p w14:paraId="65864E5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Tabu Search</w:t>
            </w:r>
          </w:p>
        </w:tc>
        <w:tc>
          <w:tcPr>
            <w:tcW w:w="0" w:type="auto"/>
            <w:tcMar>
              <w:top w:w="100" w:type="dxa"/>
              <w:left w:w="100" w:type="dxa"/>
              <w:bottom w:w="100" w:type="dxa"/>
              <w:right w:w="100" w:type="dxa"/>
            </w:tcMar>
            <w:hideMark/>
            <w:tcPrChange w:id="307" w:author="Ryan Talbot" w:date="2023-12-03T19:02:00Z">
              <w:tcPr>
                <w:tcW w:w="0" w:type="auto"/>
                <w:tcMar>
                  <w:top w:w="100" w:type="dxa"/>
                  <w:left w:w="100" w:type="dxa"/>
                  <w:bottom w:w="100" w:type="dxa"/>
                  <w:right w:w="100" w:type="dxa"/>
                </w:tcMar>
                <w:hideMark/>
              </w:tcPr>
            </w:tcPrChange>
          </w:tcPr>
          <w:p w14:paraId="6C77701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Variable Neighborhood Search (VNS)</w:t>
            </w:r>
          </w:p>
        </w:tc>
        <w:tc>
          <w:tcPr>
            <w:tcW w:w="0" w:type="auto"/>
            <w:tcMar>
              <w:top w:w="100" w:type="dxa"/>
              <w:left w:w="100" w:type="dxa"/>
              <w:bottom w:w="100" w:type="dxa"/>
              <w:right w:w="100" w:type="dxa"/>
            </w:tcMar>
            <w:hideMark/>
            <w:tcPrChange w:id="308" w:author="Ryan Talbot" w:date="2023-12-03T19:02:00Z">
              <w:tcPr>
                <w:tcW w:w="0" w:type="auto"/>
                <w:tcMar>
                  <w:top w:w="100" w:type="dxa"/>
                  <w:left w:w="100" w:type="dxa"/>
                  <w:bottom w:w="100" w:type="dxa"/>
                  <w:right w:w="100" w:type="dxa"/>
                </w:tcMar>
                <w:hideMark/>
              </w:tcPr>
            </w:tcPrChange>
          </w:tcPr>
          <w:p w14:paraId="3D14D79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brute force</w:t>
            </w:r>
          </w:p>
        </w:tc>
        <w:tc>
          <w:tcPr>
            <w:tcW w:w="0" w:type="auto"/>
            <w:tcMar>
              <w:top w:w="100" w:type="dxa"/>
              <w:left w:w="100" w:type="dxa"/>
              <w:bottom w:w="100" w:type="dxa"/>
              <w:right w:w="100" w:type="dxa"/>
            </w:tcMar>
            <w:hideMark/>
            <w:tcPrChange w:id="309" w:author="Ryan Talbot" w:date="2023-12-03T19:02:00Z">
              <w:tcPr>
                <w:tcW w:w="0" w:type="auto"/>
                <w:tcMar>
                  <w:top w:w="100" w:type="dxa"/>
                  <w:left w:w="100" w:type="dxa"/>
                  <w:bottom w:w="100" w:type="dxa"/>
                  <w:right w:w="100" w:type="dxa"/>
                </w:tcMar>
                <w:hideMark/>
              </w:tcPr>
            </w:tcPrChange>
          </w:tcPr>
          <w:p w14:paraId="639F613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Sum</w:t>
            </w:r>
          </w:p>
        </w:tc>
      </w:tr>
      <w:tr w:rsidR="00E71348" w:rsidRPr="00E71348" w14:paraId="5B297D5D" w14:textId="77777777" w:rsidTr="00E71348">
        <w:trPr>
          <w:trHeight w:val="495"/>
          <w:trPrChange w:id="310" w:author="Ryan Talbot" w:date="2023-12-03T19:02:00Z">
            <w:trPr>
              <w:trHeight w:val="495"/>
            </w:trPr>
          </w:trPrChange>
        </w:trPr>
        <w:tc>
          <w:tcPr>
            <w:tcW w:w="0" w:type="auto"/>
            <w:tcMar>
              <w:top w:w="100" w:type="dxa"/>
              <w:left w:w="100" w:type="dxa"/>
              <w:bottom w:w="100" w:type="dxa"/>
              <w:right w:w="100" w:type="dxa"/>
            </w:tcMar>
            <w:hideMark/>
            <w:tcPrChange w:id="311" w:author="Ryan Talbot" w:date="2023-12-03T19:02:00Z">
              <w:tcPr>
                <w:tcW w:w="0" w:type="auto"/>
                <w:tcMar>
                  <w:top w:w="100" w:type="dxa"/>
                  <w:left w:w="100" w:type="dxa"/>
                  <w:bottom w:w="100" w:type="dxa"/>
                  <w:right w:w="100" w:type="dxa"/>
                </w:tcMar>
                <w:hideMark/>
              </w:tcPr>
            </w:tcPrChange>
          </w:tcPr>
          <w:p w14:paraId="00E9F42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Simone </w:t>
            </w:r>
            <w:proofErr w:type="spellStart"/>
            <w:r w:rsidRPr="00E71348">
              <w:rPr>
                <w:rFonts w:ascii="Arial" w:eastAsia="Times New Roman" w:hAnsi="Arial" w:cs="Arial"/>
                <w:color w:val="000000"/>
                <w:kern w:val="0"/>
                <w:sz w:val="22"/>
                <w:szCs w:val="22"/>
                <w14:ligatures w14:val="none"/>
              </w:rPr>
              <w:t>biles</w:t>
            </w:r>
            <w:proofErr w:type="spellEnd"/>
          </w:p>
        </w:tc>
        <w:tc>
          <w:tcPr>
            <w:tcW w:w="0" w:type="auto"/>
            <w:tcMar>
              <w:top w:w="100" w:type="dxa"/>
              <w:left w:w="100" w:type="dxa"/>
              <w:bottom w:w="100" w:type="dxa"/>
              <w:right w:w="100" w:type="dxa"/>
            </w:tcMar>
            <w:hideMark/>
            <w:tcPrChange w:id="312" w:author="Ryan Talbot" w:date="2023-12-03T19:02:00Z">
              <w:tcPr>
                <w:tcW w:w="0" w:type="auto"/>
                <w:tcMar>
                  <w:top w:w="100" w:type="dxa"/>
                  <w:left w:w="100" w:type="dxa"/>
                  <w:bottom w:w="100" w:type="dxa"/>
                  <w:right w:w="100" w:type="dxa"/>
                </w:tcMar>
                <w:hideMark/>
              </w:tcPr>
            </w:tcPrChange>
          </w:tcPr>
          <w:p w14:paraId="2A48EA3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13" w:author="Ryan Talbot" w:date="2023-12-03T19:02:00Z">
              <w:tcPr>
                <w:tcW w:w="0" w:type="auto"/>
                <w:tcMar>
                  <w:top w:w="100" w:type="dxa"/>
                  <w:left w:w="100" w:type="dxa"/>
                  <w:bottom w:w="100" w:type="dxa"/>
                  <w:right w:w="100" w:type="dxa"/>
                </w:tcMar>
                <w:hideMark/>
              </w:tcPr>
            </w:tcPrChange>
          </w:tcPr>
          <w:p w14:paraId="4A4E1C9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14" w:author="Ryan Talbot" w:date="2023-12-03T19:02:00Z">
              <w:tcPr>
                <w:tcW w:w="0" w:type="auto"/>
                <w:tcMar>
                  <w:top w:w="100" w:type="dxa"/>
                  <w:left w:w="100" w:type="dxa"/>
                  <w:bottom w:w="100" w:type="dxa"/>
                  <w:right w:w="100" w:type="dxa"/>
                </w:tcMar>
                <w:hideMark/>
              </w:tcPr>
            </w:tcPrChange>
          </w:tcPr>
          <w:p w14:paraId="31ABC5A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15" w:author="Ryan Talbot" w:date="2023-12-03T19:02:00Z">
              <w:tcPr>
                <w:tcW w:w="0" w:type="auto"/>
                <w:tcMar>
                  <w:top w:w="100" w:type="dxa"/>
                  <w:left w:w="100" w:type="dxa"/>
                  <w:bottom w:w="100" w:type="dxa"/>
                  <w:right w:w="100" w:type="dxa"/>
                </w:tcMar>
                <w:hideMark/>
              </w:tcPr>
            </w:tcPrChange>
          </w:tcPr>
          <w:p w14:paraId="25CB66E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16" w:author="Ryan Talbot" w:date="2023-12-03T19:02:00Z">
              <w:tcPr>
                <w:tcW w:w="0" w:type="auto"/>
                <w:tcMar>
                  <w:top w:w="100" w:type="dxa"/>
                  <w:left w:w="100" w:type="dxa"/>
                  <w:bottom w:w="100" w:type="dxa"/>
                  <w:right w:w="100" w:type="dxa"/>
                </w:tcMar>
                <w:hideMark/>
              </w:tcPr>
            </w:tcPrChange>
          </w:tcPr>
          <w:p w14:paraId="0737525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17" w:author="Ryan Talbot" w:date="2023-12-03T19:02:00Z">
              <w:tcPr>
                <w:tcW w:w="0" w:type="auto"/>
                <w:tcMar>
                  <w:top w:w="100" w:type="dxa"/>
                  <w:left w:w="100" w:type="dxa"/>
                  <w:bottom w:w="100" w:type="dxa"/>
                  <w:right w:w="100" w:type="dxa"/>
                </w:tcMar>
                <w:hideMark/>
              </w:tcPr>
            </w:tcPrChange>
          </w:tcPr>
          <w:p w14:paraId="705F4DD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18" w:author="Ryan Talbot" w:date="2023-12-03T19:02:00Z">
              <w:tcPr>
                <w:tcW w:w="0" w:type="auto"/>
                <w:tcMar>
                  <w:top w:w="100" w:type="dxa"/>
                  <w:left w:w="100" w:type="dxa"/>
                  <w:bottom w:w="100" w:type="dxa"/>
                  <w:right w:w="100" w:type="dxa"/>
                </w:tcMar>
                <w:hideMark/>
              </w:tcPr>
            </w:tcPrChange>
          </w:tcPr>
          <w:p w14:paraId="133B0B3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10</w:t>
            </w:r>
          </w:p>
        </w:tc>
      </w:tr>
      <w:tr w:rsidR="00E71348" w:rsidRPr="00E71348" w14:paraId="2B5A5B93" w14:textId="77777777" w:rsidTr="00E71348">
        <w:trPr>
          <w:trHeight w:val="435"/>
          <w:trPrChange w:id="319" w:author="Ryan Talbot" w:date="2023-12-03T19:02:00Z">
            <w:trPr>
              <w:trHeight w:val="435"/>
            </w:trPr>
          </w:trPrChange>
        </w:trPr>
        <w:tc>
          <w:tcPr>
            <w:tcW w:w="0" w:type="auto"/>
            <w:tcMar>
              <w:top w:w="100" w:type="dxa"/>
              <w:left w:w="100" w:type="dxa"/>
              <w:bottom w:w="100" w:type="dxa"/>
              <w:right w:w="100" w:type="dxa"/>
            </w:tcMar>
            <w:hideMark/>
            <w:tcPrChange w:id="320" w:author="Ryan Talbot" w:date="2023-12-03T19:02:00Z">
              <w:tcPr>
                <w:tcW w:w="0" w:type="auto"/>
                <w:tcMar>
                  <w:top w:w="100" w:type="dxa"/>
                  <w:left w:w="100" w:type="dxa"/>
                  <w:bottom w:w="100" w:type="dxa"/>
                  <w:right w:w="100" w:type="dxa"/>
                </w:tcMar>
                <w:hideMark/>
              </w:tcPr>
            </w:tcPrChange>
          </w:tcPr>
          <w:p w14:paraId="61BB50D2"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w:t>
            </w:r>
          </w:p>
        </w:tc>
        <w:tc>
          <w:tcPr>
            <w:tcW w:w="0" w:type="auto"/>
            <w:tcMar>
              <w:top w:w="100" w:type="dxa"/>
              <w:left w:w="100" w:type="dxa"/>
              <w:bottom w:w="100" w:type="dxa"/>
              <w:right w:w="100" w:type="dxa"/>
            </w:tcMar>
            <w:hideMark/>
            <w:tcPrChange w:id="321" w:author="Ryan Talbot" w:date="2023-12-03T19:02:00Z">
              <w:tcPr>
                <w:tcW w:w="0" w:type="auto"/>
                <w:tcMar>
                  <w:top w:w="100" w:type="dxa"/>
                  <w:left w:w="100" w:type="dxa"/>
                  <w:bottom w:w="100" w:type="dxa"/>
                  <w:right w:w="100" w:type="dxa"/>
                </w:tcMar>
                <w:hideMark/>
              </w:tcPr>
            </w:tcPrChange>
          </w:tcPr>
          <w:p w14:paraId="6A1861A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22" w:author="Ryan Talbot" w:date="2023-12-03T19:02:00Z">
              <w:tcPr>
                <w:tcW w:w="0" w:type="auto"/>
                <w:tcMar>
                  <w:top w:w="100" w:type="dxa"/>
                  <w:left w:w="100" w:type="dxa"/>
                  <w:bottom w:w="100" w:type="dxa"/>
                  <w:right w:w="100" w:type="dxa"/>
                </w:tcMar>
                <w:hideMark/>
              </w:tcPr>
            </w:tcPrChange>
          </w:tcPr>
          <w:p w14:paraId="44681E7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23" w:author="Ryan Talbot" w:date="2023-12-03T19:02:00Z">
              <w:tcPr>
                <w:tcW w:w="0" w:type="auto"/>
                <w:tcMar>
                  <w:top w:w="100" w:type="dxa"/>
                  <w:left w:w="100" w:type="dxa"/>
                  <w:bottom w:w="100" w:type="dxa"/>
                  <w:right w:w="100" w:type="dxa"/>
                </w:tcMar>
                <w:hideMark/>
              </w:tcPr>
            </w:tcPrChange>
          </w:tcPr>
          <w:p w14:paraId="69647A7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24" w:author="Ryan Talbot" w:date="2023-12-03T19:02:00Z">
              <w:tcPr>
                <w:tcW w:w="0" w:type="auto"/>
                <w:tcMar>
                  <w:top w:w="100" w:type="dxa"/>
                  <w:left w:w="100" w:type="dxa"/>
                  <w:bottom w:w="100" w:type="dxa"/>
                  <w:right w:w="100" w:type="dxa"/>
                </w:tcMar>
                <w:hideMark/>
              </w:tcPr>
            </w:tcPrChange>
          </w:tcPr>
          <w:p w14:paraId="4EBA0D0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25" w:author="Ryan Talbot" w:date="2023-12-03T19:02:00Z">
              <w:tcPr>
                <w:tcW w:w="0" w:type="auto"/>
                <w:tcMar>
                  <w:top w:w="100" w:type="dxa"/>
                  <w:left w:w="100" w:type="dxa"/>
                  <w:bottom w:w="100" w:type="dxa"/>
                  <w:right w:w="100" w:type="dxa"/>
                </w:tcMar>
                <w:hideMark/>
              </w:tcPr>
            </w:tcPrChange>
          </w:tcPr>
          <w:p w14:paraId="5292A66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26" w:author="Ryan Talbot" w:date="2023-12-03T19:02:00Z">
              <w:tcPr>
                <w:tcW w:w="0" w:type="auto"/>
                <w:tcMar>
                  <w:top w:w="100" w:type="dxa"/>
                  <w:left w:w="100" w:type="dxa"/>
                  <w:bottom w:w="100" w:type="dxa"/>
                  <w:right w:w="100" w:type="dxa"/>
                </w:tcMar>
                <w:hideMark/>
              </w:tcPr>
            </w:tcPrChange>
          </w:tcPr>
          <w:p w14:paraId="5F07781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27" w:author="Ryan Talbot" w:date="2023-12-03T19:02:00Z">
              <w:tcPr>
                <w:tcW w:w="0" w:type="auto"/>
                <w:tcMar>
                  <w:top w:w="100" w:type="dxa"/>
                  <w:left w:w="100" w:type="dxa"/>
                  <w:bottom w:w="100" w:type="dxa"/>
                  <w:right w:w="100" w:type="dxa"/>
                </w:tcMar>
                <w:hideMark/>
              </w:tcPr>
            </w:tcPrChange>
          </w:tcPr>
          <w:p w14:paraId="3C97EC8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w:t>
            </w:r>
          </w:p>
        </w:tc>
      </w:tr>
      <w:tr w:rsidR="00E71348" w:rsidRPr="00E71348" w14:paraId="75B9859E" w14:textId="77777777" w:rsidTr="00E71348">
        <w:trPr>
          <w:trHeight w:val="405"/>
          <w:trPrChange w:id="328" w:author="Ryan Talbot" w:date="2023-12-03T19:02:00Z">
            <w:trPr>
              <w:trHeight w:val="405"/>
            </w:trPr>
          </w:trPrChange>
        </w:trPr>
        <w:tc>
          <w:tcPr>
            <w:tcW w:w="0" w:type="auto"/>
            <w:tcMar>
              <w:top w:w="100" w:type="dxa"/>
              <w:left w:w="100" w:type="dxa"/>
              <w:bottom w:w="100" w:type="dxa"/>
              <w:right w:w="100" w:type="dxa"/>
            </w:tcMar>
            <w:hideMark/>
            <w:tcPrChange w:id="329" w:author="Ryan Talbot" w:date="2023-12-03T19:02:00Z">
              <w:tcPr>
                <w:tcW w:w="0" w:type="auto"/>
                <w:tcMar>
                  <w:top w:w="100" w:type="dxa"/>
                  <w:left w:w="100" w:type="dxa"/>
                  <w:bottom w:w="100" w:type="dxa"/>
                  <w:right w:w="100" w:type="dxa"/>
                </w:tcMar>
                <w:hideMark/>
              </w:tcPr>
            </w:tcPrChange>
          </w:tcPr>
          <w:p w14:paraId="4477F0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Jade </w:t>
            </w:r>
            <w:proofErr w:type="spellStart"/>
            <w:r w:rsidRPr="00E71348">
              <w:rPr>
                <w:rFonts w:ascii="Arial" w:eastAsia="Times New Roman" w:hAnsi="Arial" w:cs="Arial"/>
                <w:color w:val="000000"/>
                <w:kern w:val="0"/>
                <w:sz w:val="22"/>
                <w:szCs w:val="22"/>
                <w14:ligatures w14:val="none"/>
              </w:rPr>
              <w:t>carey</w:t>
            </w:r>
            <w:proofErr w:type="spellEnd"/>
          </w:p>
        </w:tc>
        <w:tc>
          <w:tcPr>
            <w:tcW w:w="0" w:type="auto"/>
            <w:tcMar>
              <w:top w:w="100" w:type="dxa"/>
              <w:left w:w="100" w:type="dxa"/>
              <w:bottom w:w="100" w:type="dxa"/>
              <w:right w:w="100" w:type="dxa"/>
            </w:tcMar>
            <w:hideMark/>
            <w:tcPrChange w:id="330" w:author="Ryan Talbot" w:date="2023-12-03T19:02:00Z">
              <w:tcPr>
                <w:tcW w:w="0" w:type="auto"/>
                <w:tcMar>
                  <w:top w:w="100" w:type="dxa"/>
                  <w:left w:w="100" w:type="dxa"/>
                  <w:bottom w:w="100" w:type="dxa"/>
                  <w:right w:w="100" w:type="dxa"/>
                </w:tcMar>
                <w:hideMark/>
              </w:tcPr>
            </w:tcPrChange>
          </w:tcPr>
          <w:p w14:paraId="484E0BF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31" w:author="Ryan Talbot" w:date="2023-12-03T19:02:00Z">
              <w:tcPr>
                <w:tcW w:w="0" w:type="auto"/>
                <w:tcMar>
                  <w:top w:w="100" w:type="dxa"/>
                  <w:left w:w="100" w:type="dxa"/>
                  <w:bottom w:w="100" w:type="dxa"/>
                  <w:right w:w="100" w:type="dxa"/>
                </w:tcMar>
                <w:hideMark/>
              </w:tcPr>
            </w:tcPrChange>
          </w:tcPr>
          <w:p w14:paraId="752CC75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32" w:author="Ryan Talbot" w:date="2023-12-03T19:02:00Z">
              <w:tcPr>
                <w:tcW w:w="0" w:type="auto"/>
                <w:tcMar>
                  <w:top w:w="100" w:type="dxa"/>
                  <w:left w:w="100" w:type="dxa"/>
                  <w:bottom w:w="100" w:type="dxa"/>
                  <w:right w:w="100" w:type="dxa"/>
                </w:tcMar>
                <w:hideMark/>
              </w:tcPr>
            </w:tcPrChange>
          </w:tcPr>
          <w:p w14:paraId="51E7FD3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33" w:author="Ryan Talbot" w:date="2023-12-03T19:02:00Z">
              <w:tcPr>
                <w:tcW w:w="0" w:type="auto"/>
                <w:tcMar>
                  <w:top w:w="100" w:type="dxa"/>
                  <w:left w:w="100" w:type="dxa"/>
                  <w:bottom w:w="100" w:type="dxa"/>
                  <w:right w:w="100" w:type="dxa"/>
                </w:tcMar>
                <w:hideMark/>
              </w:tcPr>
            </w:tcPrChange>
          </w:tcPr>
          <w:p w14:paraId="4BEA123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34" w:author="Ryan Talbot" w:date="2023-12-03T19:02:00Z">
              <w:tcPr>
                <w:tcW w:w="0" w:type="auto"/>
                <w:tcMar>
                  <w:top w:w="100" w:type="dxa"/>
                  <w:left w:w="100" w:type="dxa"/>
                  <w:bottom w:w="100" w:type="dxa"/>
                  <w:right w:w="100" w:type="dxa"/>
                </w:tcMar>
                <w:hideMark/>
              </w:tcPr>
            </w:tcPrChange>
          </w:tcPr>
          <w:p w14:paraId="6DC92BF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35" w:author="Ryan Talbot" w:date="2023-12-03T19:02:00Z">
              <w:tcPr>
                <w:tcW w:w="0" w:type="auto"/>
                <w:tcMar>
                  <w:top w:w="100" w:type="dxa"/>
                  <w:left w:w="100" w:type="dxa"/>
                  <w:bottom w:w="100" w:type="dxa"/>
                  <w:right w:w="100" w:type="dxa"/>
                </w:tcMar>
                <w:hideMark/>
              </w:tcPr>
            </w:tcPrChange>
          </w:tcPr>
          <w:p w14:paraId="59A832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Mar>
              <w:top w:w="100" w:type="dxa"/>
              <w:left w:w="100" w:type="dxa"/>
              <w:bottom w:w="100" w:type="dxa"/>
              <w:right w:w="100" w:type="dxa"/>
            </w:tcMar>
            <w:hideMark/>
            <w:tcPrChange w:id="336" w:author="Ryan Talbot" w:date="2023-12-03T19:02:00Z">
              <w:tcPr>
                <w:tcW w:w="0" w:type="auto"/>
                <w:tcMar>
                  <w:top w:w="100" w:type="dxa"/>
                  <w:left w:w="100" w:type="dxa"/>
                  <w:bottom w:w="100" w:type="dxa"/>
                  <w:right w:w="100" w:type="dxa"/>
                </w:tcMar>
                <w:hideMark/>
              </w:tcPr>
            </w:tcPrChange>
          </w:tcPr>
          <w:p w14:paraId="24A1FED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8</w:t>
            </w:r>
          </w:p>
        </w:tc>
      </w:tr>
      <w:tr w:rsidR="00E71348" w:rsidRPr="00E71348" w14:paraId="0939985D" w14:textId="77777777" w:rsidTr="00E71348">
        <w:trPr>
          <w:trHeight w:val="375"/>
          <w:trPrChange w:id="337" w:author="Ryan Talbot" w:date="2023-12-03T19:02:00Z">
            <w:trPr>
              <w:trHeight w:val="375"/>
            </w:trPr>
          </w:trPrChange>
        </w:trPr>
        <w:tc>
          <w:tcPr>
            <w:tcW w:w="0" w:type="auto"/>
            <w:tcMar>
              <w:top w:w="100" w:type="dxa"/>
              <w:left w:w="100" w:type="dxa"/>
              <w:bottom w:w="100" w:type="dxa"/>
              <w:right w:w="100" w:type="dxa"/>
            </w:tcMar>
            <w:hideMark/>
            <w:tcPrChange w:id="338" w:author="Ryan Talbot" w:date="2023-12-03T19:02:00Z">
              <w:tcPr>
                <w:tcW w:w="0" w:type="auto"/>
                <w:tcMar>
                  <w:top w:w="100" w:type="dxa"/>
                  <w:left w:w="100" w:type="dxa"/>
                  <w:bottom w:w="100" w:type="dxa"/>
                  <w:right w:w="100" w:type="dxa"/>
                </w:tcMar>
                <w:hideMark/>
              </w:tcPr>
            </w:tcPrChange>
          </w:tcPr>
          <w:p w14:paraId="6947FB9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Jordan chiles</w:t>
            </w:r>
          </w:p>
        </w:tc>
        <w:tc>
          <w:tcPr>
            <w:tcW w:w="0" w:type="auto"/>
            <w:tcMar>
              <w:top w:w="100" w:type="dxa"/>
              <w:left w:w="100" w:type="dxa"/>
              <w:bottom w:w="100" w:type="dxa"/>
              <w:right w:w="100" w:type="dxa"/>
            </w:tcMar>
            <w:hideMark/>
            <w:tcPrChange w:id="339" w:author="Ryan Talbot" w:date="2023-12-03T19:02:00Z">
              <w:tcPr>
                <w:tcW w:w="0" w:type="auto"/>
                <w:tcMar>
                  <w:top w:w="100" w:type="dxa"/>
                  <w:left w:w="100" w:type="dxa"/>
                  <w:bottom w:w="100" w:type="dxa"/>
                  <w:right w:w="100" w:type="dxa"/>
                </w:tcMar>
                <w:hideMark/>
              </w:tcPr>
            </w:tcPrChange>
          </w:tcPr>
          <w:p w14:paraId="098C30D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40" w:author="Ryan Talbot" w:date="2023-12-03T19:02:00Z">
              <w:tcPr>
                <w:tcW w:w="0" w:type="auto"/>
                <w:tcMar>
                  <w:top w:w="100" w:type="dxa"/>
                  <w:left w:w="100" w:type="dxa"/>
                  <w:bottom w:w="100" w:type="dxa"/>
                  <w:right w:w="100" w:type="dxa"/>
                </w:tcMar>
                <w:hideMark/>
              </w:tcPr>
            </w:tcPrChange>
          </w:tcPr>
          <w:p w14:paraId="623B7A0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41" w:author="Ryan Talbot" w:date="2023-12-03T19:02:00Z">
              <w:tcPr>
                <w:tcW w:w="0" w:type="auto"/>
                <w:tcMar>
                  <w:top w:w="100" w:type="dxa"/>
                  <w:left w:w="100" w:type="dxa"/>
                  <w:bottom w:w="100" w:type="dxa"/>
                  <w:right w:w="100" w:type="dxa"/>
                </w:tcMar>
                <w:hideMark/>
              </w:tcPr>
            </w:tcPrChange>
          </w:tcPr>
          <w:p w14:paraId="1EC566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42" w:author="Ryan Talbot" w:date="2023-12-03T19:02:00Z">
              <w:tcPr>
                <w:tcW w:w="0" w:type="auto"/>
                <w:tcMar>
                  <w:top w:w="100" w:type="dxa"/>
                  <w:left w:w="100" w:type="dxa"/>
                  <w:bottom w:w="100" w:type="dxa"/>
                  <w:right w:w="100" w:type="dxa"/>
                </w:tcMar>
                <w:hideMark/>
              </w:tcPr>
            </w:tcPrChange>
          </w:tcPr>
          <w:p w14:paraId="15F5C9D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43" w:author="Ryan Talbot" w:date="2023-12-03T19:02:00Z">
              <w:tcPr>
                <w:tcW w:w="0" w:type="auto"/>
                <w:tcMar>
                  <w:top w:w="100" w:type="dxa"/>
                  <w:left w:w="100" w:type="dxa"/>
                  <w:bottom w:w="100" w:type="dxa"/>
                  <w:right w:w="100" w:type="dxa"/>
                </w:tcMar>
                <w:hideMark/>
              </w:tcPr>
            </w:tcPrChange>
          </w:tcPr>
          <w:p w14:paraId="114E24B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44" w:author="Ryan Talbot" w:date="2023-12-03T19:02:00Z">
              <w:tcPr>
                <w:tcW w:w="0" w:type="auto"/>
                <w:tcMar>
                  <w:top w:w="100" w:type="dxa"/>
                  <w:left w:w="100" w:type="dxa"/>
                  <w:bottom w:w="100" w:type="dxa"/>
                  <w:right w:w="100" w:type="dxa"/>
                </w:tcMar>
                <w:hideMark/>
              </w:tcPr>
            </w:tcPrChange>
          </w:tcPr>
          <w:p w14:paraId="7DE2420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45" w:author="Ryan Talbot" w:date="2023-12-03T19:02:00Z">
              <w:tcPr>
                <w:tcW w:w="0" w:type="auto"/>
                <w:tcMar>
                  <w:top w:w="100" w:type="dxa"/>
                  <w:left w:w="100" w:type="dxa"/>
                  <w:bottom w:w="100" w:type="dxa"/>
                  <w:right w:w="100" w:type="dxa"/>
                </w:tcMar>
                <w:hideMark/>
              </w:tcPr>
            </w:tcPrChange>
          </w:tcPr>
          <w:p w14:paraId="6C0B514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5</w:t>
            </w:r>
          </w:p>
        </w:tc>
      </w:tr>
      <w:tr w:rsidR="00E71348" w:rsidRPr="00E71348" w14:paraId="29C53FD2" w14:textId="77777777" w:rsidTr="00E71348">
        <w:trPr>
          <w:trHeight w:val="315"/>
          <w:trPrChange w:id="346" w:author="Ryan Talbot" w:date="2023-12-03T19:02:00Z">
            <w:trPr>
              <w:trHeight w:val="315"/>
            </w:trPr>
          </w:trPrChange>
        </w:trPr>
        <w:tc>
          <w:tcPr>
            <w:tcW w:w="0" w:type="auto"/>
            <w:tcMar>
              <w:top w:w="100" w:type="dxa"/>
              <w:left w:w="100" w:type="dxa"/>
              <w:bottom w:w="100" w:type="dxa"/>
              <w:right w:w="100" w:type="dxa"/>
            </w:tcMar>
            <w:hideMark/>
            <w:tcPrChange w:id="347" w:author="Ryan Talbot" w:date="2023-12-03T19:02:00Z">
              <w:tcPr>
                <w:tcW w:w="0" w:type="auto"/>
                <w:tcMar>
                  <w:top w:w="100" w:type="dxa"/>
                  <w:left w:w="100" w:type="dxa"/>
                  <w:bottom w:w="100" w:type="dxa"/>
                  <w:right w:w="100" w:type="dxa"/>
                </w:tcMar>
                <w:hideMark/>
              </w:tcPr>
            </w:tcPrChange>
          </w:tcPr>
          <w:p w14:paraId="0196E89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Konnor </w:t>
            </w:r>
            <w:proofErr w:type="spellStart"/>
            <w:r w:rsidRPr="00E71348">
              <w:rPr>
                <w:rFonts w:ascii="Arial" w:eastAsia="Times New Roman" w:hAnsi="Arial" w:cs="Arial"/>
                <w:color w:val="000000"/>
                <w:kern w:val="0"/>
                <w:sz w:val="22"/>
                <w:szCs w:val="22"/>
                <w14:ligatures w14:val="none"/>
              </w:rPr>
              <w:t>Mcclain</w:t>
            </w:r>
            <w:proofErr w:type="spellEnd"/>
          </w:p>
        </w:tc>
        <w:tc>
          <w:tcPr>
            <w:tcW w:w="0" w:type="auto"/>
            <w:tcMar>
              <w:top w:w="100" w:type="dxa"/>
              <w:left w:w="100" w:type="dxa"/>
              <w:bottom w:w="100" w:type="dxa"/>
              <w:right w:w="100" w:type="dxa"/>
            </w:tcMar>
            <w:hideMark/>
            <w:tcPrChange w:id="348" w:author="Ryan Talbot" w:date="2023-12-03T19:02:00Z">
              <w:tcPr>
                <w:tcW w:w="0" w:type="auto"/>
                <w:tcMar>
                  <w:top w:w="100" w:type="dxa"/>
                  <w:left w:w="100" w:type="dxa"/>
                  <w:bottom w:w="100" w:type="dxa"/>
                  <w:right w:w="100" w:type="dxa"/>
                </w:tcMar>
                <w:hideMark/>
              </w:tcPr>
            </w:tcPrChange>
          </w:tcPr>
          <w:p w14:paraId="156613F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49" w:author="Ryan Talbot" w:date="2023-12-03T19:02:00Z">
              <w:tcPr>
                <w:tcW w:w="0" w:type="auto"/>
                <w:tcMar>
                  <w:top w:w="100" w:type="dxa"/>
                  <w:left w:w="100" w:type="dxa"/>
                  <w:bottom w:w="100" w:type="dxa"/>
                  <w:right w:w="100" w:type="dxa"/>
                </w:tcMar>
                <w:hideMark/>
              </w:tcPr>
            </w:tcPrChange>
          </w:tcPr>
          <w:p w14:paraId="0819CC0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50" w:author="Ryan Talbot" w:date="2023-12-03T19:02:00Z">
              <w:tcPr>
                <w:tcW w:w="0" w:type="auto"/>
                <w:tcMar>
                  <w:top w:w="100" w:type="dxa"/>
                  <w:left w:w="100" w:type="dxa"/>
                  <w:bottom w:w="100" w:type="dxa"/>
                  <w:right w:w="100" w:type="dxa"/>
                </w:tcMar>
                <w:hideMark/>
              </w:tcPr>
            </w:tcPrChange>
          </w:tcPr>
          <w:p w14:paraId="60B4AB8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51" w:author="Ryan Talbot" w:date="2023-12-03T19:02:00Z">
              <w:tcPr>
                <w:tcW w:w="0" w:type="auto"/>
                <w:tcMar>
                  <w:top w:w="100" w:type="dxa"/>
                  <w:left w:w="100" w:type="dxa"/>
                  <w:bottom w:w="100" w:type="dxa"/>
                  <w:right w:w="100" w:type="dxa"/>
                </w:tcMar>
                <w:hideMark/>
              </w:tcPr>
            </w:tcPrChange>
          </w:tcPr>
          <w:p w14:paraId="0E24413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52" w:author="Ryan Talbot" w:date="2023-12-03T19:02:00Z">
              <w:tcPr>
                <w:tcW w:w="0" w:type="auto"/>
                <w:tcMar>
                  <w:top w:w="100" w:type="dxa"/>
                  <w:left w:w="100" w:type="dxa"/>
                  <w:bottom w:w="100" w:type="dxa"/>
                  <w:right w:w="100" w:type="dxa"/>
                </w:tcMar>
                <w:hideMark/>
              </w:tcPr>
            </w:tcPrChange>
          </w:tcPr>
          <w:p w14:paraId="1FE729A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53" w:author="Ryan Talbot" w:date="2023-12-03T19:02:00Z">
              <w:tcPr>
                <w:tcW w:w="0" w:type="auto"/>
                <w:tcMar>
                  <w:top w:w="100" w:type="dxa"/>
                  <w:left w:w="100" w:type="dxa"/>
                  <w:bottom w:w="100" w:type="dxa"/>
                  <w:right w:w="100" w:type="dxa"/>
                </w:tcMar>
                <w:hideMark/>
              </w:tcPr>
            </w:tcPrChange>
          </w:tcPr>
          <w:p w14:paraId="0235045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54" w:author="Ryan Talbot" w:date="2023-12-03T19:02:00Z">
              <w:tcPr>
                <w:tcW w:w="0" w:type="auto"/>
                <w:tcMar>
                  <w:top w:w="100" w:type="dxa"/>
                  <w:left w:w="100" w:type="dxa"/>
                  <w:bottom w:w="100" w:type="dxa"/>
                  <w:right w:w="100" w:type="dxa"/>
                </w:tcMar>
                <w:hideMark/>
              </w:tcPr>
            </w:tcPrChange>
          </w:tcPr>
          <w:p w14:paraId="46F46B4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63816F10" w14:textId="77777777" w:rsidTr="00E71348">
        <w:trPr>
          <w:trHeight w:val="405"/>
          <w:trPrChange w:id="355" w:author="Ryan Talbot" w:date="2023-12-03T19:02:00Z">
            <w:trPr>
              <w:trHeight w:val="405"/>
            </w:trPr>
          </w:trPrChange>
        </w:trPr>
        <w:tc>
          <w:tcPr>
            <w:tcW w:w="0" w:type="auto"/>
            <w:tcMar>
              <w:top w:w="100" w:type="dxa"/>
              <w:left w:w="100" w:type="dxa"/>
              <w:bottom w:w="100" w:type="dxa"/>
              <w:right w:w="100" w:type="dxa"/>
            </w:tcMar>
            <w:hideMark/>
            <w:tcPrChange w:id="356" w:author="Ryan Talbot" w:date="2023-12-03T19:02:00Z">
              <w:tcPr>
                <w:tcW w:w="0" w:type="auto"/>
                <w:tcMar>
                  <w:top w:w="100" w:type="dxa"/>
                  <w:left w:w="100" w:type="dxa"/>
                  <w:bottom w:w="100" w:type="dxa"/>
                  <w:right w:w="100" w:type="dxa"/>
                </w:tcMar>
                <w:hideMark/>
              </w:tcPr>
            </w:tcPrChange>
          </w:tcPr>
          <w:p w14:paraId="0F2E136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Addison </w:t>
            </w:r>
            <w:proofErr w:type="spellStart"/>
            <w:r w:rsidRPr="00E71348">
              <w:rPr>
                <w:rFonts w:ascii="Arial" w:eastAsia="Times New Roman" w:hAnsi="Arial" w:cs="Arial"/>
                <w:color w:val="000000"/>
                <w:kern w:val="0"/>
                <w:sz w:val="22"/>
                <w:szCs w:val="22"/>
                <w14:ligatures w14:val="none"/>
              </w:rPr>
              <w:t>fatta</w:t>
            </w:r>
            <w:proofErr w:type="spellEnd"/>
          </w:p>
        </w:tc>
        <w:tc>
          <w:tcPr>
            <w:tcW w:w="0" w:type="auto"/>
            <w:tcMar>
              <w:top w:w="100" w:type="dxa"/>
              <w:left w:w="100" w:type="dxa"/>
              <w:bottom w:w="100" w:type="dxa"/>
              <w:right w:w="100" w:type="dxa"/>
            </w:tcMar>
            <w:hideMark/>
            <w:tcPrChange w:id="357" w:author="Ryan Talbot" w:date="2023-12-03T19:02:00Z">
              <w:tcPr>
                <w:tcW w:w="0" w:type="auto"/>
                <w:tcMar>
                  <w:top w:w="100" w:type="dxa"/>
                  <w:left w:w="100" w:type="dxa"/>
                  <w:bottom w:w="100" w:type="dxa"/>
                  <w:right w:w="100" w:type="dxa"/>
                </w:tcMar>
                <w:hideMark/>
              </w:tcPr>
            </w:tcPrChange>
          </w:tcPr>
          <w:p w14:paraId="75AB7ED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58" w:author="Ryan Talbot" w:date="2023-12-03T19:02:00Z">
              <w:tcPr>
                <w:tcW w:w="0" w:type="auto"/>
                <w:tcMar>
                  <w:top w:w="100" w:type="dxa"/>
                  <w:left w:w="100" w:type="dxa"/>
                  <w:bottom w:w="100" w:type="dxa"/>
                  <w:right w:w="100" w:type="dxa"/>
                </w:tcMar>
                <w:hideMark/>
              </w:tcPr>
            </w:tcPrChange>
          </w:tcPr>
          <w:p w14:paraId="4F2E7DF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59" w:author="Ryan Talbot" w:date="2023-12-03T19:02:00Z">
              <w:tcPr>
                <w:tcW w:w="0" w:type="auto"/>
                <w:tcMar>
                  <w:top w:w="100" w:type="dxa"/>
                  <w:left w:w="100" w:type="dxa"/>
                  <w:bottom w:w="100" w:type="dxa"/>
                  <w:right w:w="100" w:type="dxa"/>
                </w:tcMar>
                <w:hideMark/>
              </w:tcPr>
            </w:tcPrChange>
          </w:tcPr>
          <w:p w14:paraId="45A4121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60" w:author="Ryan Talbot" w:date="2023-12-03T19:02:00Z">
              <w:tcPr>
                <w:tcW w:w="0" w:type="auto"/>
                <w:tcMar>
                  <w:top w:w="100" w:type="dxa"/>
                  <w:left w:w="100" w:type="dxa"/>
                  <w:bottom w:w="100" w:type="dxa"/>
                  <w:right w:w="100" w:type="dxa"/>
                </w:tcMar>
                <w:hideMark/>
              </w:tcPr>
            </w:tcPrChange>
          </w:tcPr>
          <w:p w14:paraId="4256417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61" w:author="Ryan Talbot" w:date="2023-12-03T19:02:00Z">
              <w:tcPr>
                <w:tcW w:w="0" w:type="auto"/>
                <w:tcMar>
                  <w:top w:w="100" w:type="dxa"/>
                  <w:left w:w="100" w:type="dxa"/>
                  <w:bottom w:w="100" w:type="dxa"/>
                  <w:right w:w="100" w:type="dxa"/>
                </w:tcMar>
                <w:hideMark/>
              </w:tcPr>
            </w:tcPrChange>
          </w:tcPr>
          <w:p w14:paraId="021A2E8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62" w:author="Ryan Talbot" w:date="2023-12-03T19:02:00Z">
              <w:tcPr>
                <w:tcW w:w="0" w:type="auto"/>
                <w:tcMar>
                  <w:top w:w="100" w:type="dxa"/>
                  <w:left w:w="100" w:type="dxa"/>
                  <w:bottom w:w="100" w:type="dxa"/>
                  <w:right w:w="100" w:type="dxa"/>
                </w:tcMar>
                <w:hideMark/>
              </w:tcPr>
            </w:tcPrChange>
          </w:tcPr>
          <w:p w14:paraId="4178932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63" w:author="Ryan Talbot" w:date="2023-12-03T19:02:00Z">
              <w:tcPr>
                <w:tcW w:w="0" w:type="auto"/>
                <w:tcMar>
                  <w:top w:w="100" w:type="dxa"/>
                  <w:left w:w="100" w:type="dxa"/>
                  <w:bottom w:w="100" w:type="dxa"/>
                  <w:right w:w="100" w:type="dxa"/>
                </w:tcMar>
                <w:hideMark/>
              </w:tcPr>
            </w:tcPrChange>
          </w:tcPr>
          <w:p w14:paraId="49B2981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1EC16375" w14:textId="77777777" w:rsidTr="00E71348">
        <w:trPr>
          <w:trHeight w:val="345"/>
          <w:trPrChange w:id="364" w:author="Ryan Talbot" w:date="2023-12-03T19:02:00Z">
            <w:trPr>
              <w:trHeight w:val="345"/>
            </w:trPr>
          </w:trPrChange>
        </w:trPr>
        <w:tc>
          <w:tcPr>
            <w:tcW w:w="0" w:type="auto"/>
            <w:tcMar>
              <w:top w:w="100" w:type="dxa"/>
              <w:left w:w="100" w:type="dxa"/>
              <w:bottom w:w="100" w:type="dxa"/>
              <w:right w:w="100" w:type="dxa"/>
            </w:tcMar>
            <w:hideMark/>
            <w:tcPrChange w:id="365" w:author="Ryan Talbot" w:date="2023-12-03T19:02:00Z">
              <w:tcPr>
                <w:tcW w:w="0" w:type="auto"/>
                <w:tcMar>
                  <w:top w:w="100" w:type="dxa"/>
                  <w:left w:w="100" w:type="dxa"/>
                  <w:bottom w:w="100" w:type="dxa"/>
                  <w:right w:w="100" w:type="dxa"/>
                </w:tcMar>
                <w:hideMark/>
              </w:tcPr>
            </w:tcPrChange>
          </w:tcPr>
          <w:p w14:paraId="778EA84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Ashlee </w:t>
            </w:r>
            <w:proofErr w:type="spellStart"/>
            <w:r w:rsidRPr="00E71348">
              <w:rPr>
                <w:rFonts w:ascii="Arial" w:eastAsia="Times New Roman" w:hAnsi="Arial" w:cs="Arial"/>
                <w:color w:val="000000"/>
                <w:kern w:val="0"/>
                <w:sz w:val="22"/>
                <w:szCs w:val="22"/>
                <w14:ligatures w14:val="none"/>
              </w:rPr>
              <w:t>sullivan</w:t>
            </w:r>
            <w:proofErr w:type="spellEnd"/>
          </w:p>
        </w:tc>
        <w:tc>
          <w:tcPr>
            <w:tcW w:w="0" w:type="auto"/>
            <w:tcMar>
              <w:top w:w="100" w:type="dxa"/>
              <w:left w:w="100" w:type="dxa"/>
              <w:bottom w:w="100" w:type="dxa"/>
              <w:right w:w="100" w:type="dxa"/>
            </w:tcMar>
            <w:hideMark/>
            <w:tcPrChange w:id="366" w:author="Ryan Talbot" w:date="2023-12-03T19:02:00Z">
              <w:tcPr>
                <w:tcW w:w="0" w:type="auto"/>
                <w:tcMar>
                  <w:top w:w="100" w:type="dxa"/>
                  <w:left w:w="100" w:type="dxa"/>
                  <w:bottom w:w="100" w:type="dxa"/>
                  <w:right w:w="100" w:type="dxa"/>
                </w:tcMar>
                <w:hideMark/>
              </w:tcPr>
            </w:tcPrChange>
          </w:tcPr>
          <w:p w14:paraId="36DB9CF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67" w:author="Ryan Talbot" w:date="2023-12-03T19:02:00Z">
              <w:tcPr>
                <w:tcW w:w="0" w:type="auto"/>
                <w:tcMar>
                  <w:top w:w="100" w:type="dxa"/>
                  <w:left w:w="100" w:type="dxa"/>
                  <w:bottom w:w="100" w:type="dxa"/>
                  <w:right w:w="100" w:type="dxa"/>
                </w:tcMar>
                <w:hideMark/>
              </w:tcPr>
            </w:tcPrChange>
          </w:tcPr>
          <w:p w14:paraId="2221877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68" w:author="Ryan Talbot" w:date="2023-12-03T19:02:00Z">
              <w:tcPr>
                <w:tcW w:w="0" w:type="auto"/>
                <w:tcMar>
                  <w:top w:w="100" w:type="dxa"/>
                  <w:left w:w="100" w:type="dxa"/>
                  <w:bottom w:w="100" w:type="dxa"/>
                  <w:right w:w="100" w:type="dxa"/>
                </w:tcMar>
                <w:hideMark/>
              </w:tcPr>
            </w:tcPrChange>
          </w:tcPr>
          <w:p w14:paraId="7B56FB5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69" w:author="Ryan Talbot" w:date="2023-12-03T19:02:00Z">
              <w:tcPr>
                <w:tcW w:w="0" w:type="auto"/>
                <w:tcMar>
                  <w:top w:w="100" w:type="dxa"/>
                  <w:left w:w="100" w:type="dxa"/>
                  <w:bottom w:w="100" w:type="dxa"/>
                  <w:right w:w="100" w:type="dxa"/>
                </w:tcMar>
                <w:hideMark/>
              </w:tcPr>
            </w:tcPrChange>
          </w:tcPr>
          <w:p w14:paraId="52F4C59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0" w:author="Ryan Talbot" w:date="2023-12-03T19:02:00Z">
              <w:tcPr>
                <w:tcW w:w="0" w:type="auto"/>
                <w:tcMar>
                  <w:top w:w="100" w:type="dxa"/>
                  <w:left w:w="100" w:type="dxa"/>
                  <w:bottom w:w="100" w:type="dxa"/>
                  <w:right w:w="100" w:type="dxa"/>
                </w:tcMar>
                <w:hideMark/>
              </w:tcPr>
            </w:tcPrChange>
          </w:tcPr>
          <w:p w14:paraId="134C35D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1" w:author="Ryan Talbot" w:date="2023-12-03T19:02:00Z">
              <w:tcPr>
                <w:tcW w:w="0" w:type="auto"/>
                <w:tcMar>
                  <w:top w:w="100" w:type="dxa"/>
                  <w:left w:w="100" w:type="dxa"/>
                  <w:bottom w:w="100" w:type="dxa"/>
                  <w:right w:w="100" w:type="dxa"/>
                </w:tcMar>
                <w:hideMark/>
              </w:tcPr>
            </w:tcPrChange>
          </w:tcPr>
          <w:p w14:paraId="6DBAAE6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2" w:author="Ryan Talbot" w:date="2023-12-03T19:02:00Z">
              <w:tcPr>
                <w:tcW w:w="0" w:type="auto"/>
                <w:tcMar>
                  <w:top w:w="100" w:type="dxa"/>
                  <w:left w:w="100" w:type="dxa"/>
                  <w:bottom w:w="100" w:type="dxa"/>
                  <w:right w:w="100" w:type="dxa"/>
                </w:tcMar>
                <w:hideMark/>
              </w:tcPr>
            </w:tcPrChange>
          </w:tcPr>
          <w:p w14:paraId="2DC2A1A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2E5F2B37" w14:textId="77777777" w:rsidTr="00E71348">
        <w:trPr>
          <w:trHeight w:val="360"/>
          <w:trPrChange w:id="373" w:author="Ryan Talbot" w:date="2023-12-03T19:02:00Z">
            <w:trPr>
              <w:trHeight w:val="360"/>
            </w:trPr>
          </w:trPrChange>
        </w:trPr>
        <w:tc>
          <w:tcPr>
            <w:tcW w:w="0" w:type="auto"/>
            <w:tcMar>
              <w:top w:w="100" w:type="dxa"/>
              <w:left w:w="100" w:type="dxa"/>
              <w:bottom w:w="100" w:type="dxa"/>
              <w:right w:w="100" w:type="dxa"/>
            </w:tcMar>
            <w:hideMark/>
            <w:tcPrChange w:id="374" w:author="Ryan Talbot" w:date="2023-12-03T19:02:00Z">
              <w:tcPr>
                <w:tcW w:w="0" w:type="auto"/>
                <w:tcMar>
                  <w:top w:w="100" w:type="dxa"/>
                  <w:left w:w="100" w:type="dxa"/>
                  <w:bottom w:w="100" w:type="dxa"/>
                  <w:right w:w="100" w:type="dxa"/>
                </w:tcMar>
                <w:hideMark/>
              </w:tcPr>
            </w:tcPrChange>
          </w:tcPr>
          <w:p w14:paraId="7C1151C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Chloe </w:t>
            </w:r>
            <w:proofErr w:type="spellStart"/>
            <w:r w:rsidRPr="00E71348">
              <w:rPr>
                <w:rFonts w:ascii="Arial" w:eastAsia="Times New Roman" w:hAnsi="Arial" w:cs="Arial"/>
                <w:color w:val="000000"/>
                <w:kern w:val="0"/>
                <w:sz w:val="22"/>
                <w:szCs w:val="22"/>
                <w14:ligatures w14:val="none"/>
              </w:rPr>
              <w:t>cho</w:t>
            </w:r>
            <w:proofErr w:type="spellEnd"/>
          </w:p>
        </w:tc>
        <w:tc>
          <w:tcPr>
            <w:tcW w:w="0" w:type="auto"/>
            <w:tcMar>
              <w:top w:w="100" w:type="dxa"/>
              <w:left w:w="100" w:type="dxa"/>
              <w:bottom w:w="100" w:type="dxa"/>
              <w:right w:w="100" w:type="dxa"/>
            </w:tcMar>
            <w:hideMark/>
            <w:tcPrChange w:id="375" w:author="Ryan Talbot" w:date="2023-12-03T19:02:00Z">
              <w:tcPr>
                <w:tcW w:w="0" w:type="auto"/>
                <w:tcMar>
                  <w:top w:w="100" w:type="dxa"/>
                  <w:left w:w="100" w:type="dxa"/>
                  <w:bottom w:w="100" w:type="dxa"/>
                  <w:right w:w="100" w:type="dxa"/>
                </w:tcMar>
                <w:hideMark/>
              </w:tcPr>
            </w:tcPrChange>
          </w:tcPr>
          <w:p w14:paraId="3F7B03B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6" w:author="Ryan Talbot" w:date="2023-12-03T19:02:00Z">
              <w:tcPr>
                <w:tcW w:w="0" w:type="auto"/>
                <w:tcMar>
                  <w:top w:w="100" w:type="dxa"/>
                  <w:left w:w="100" w:type="dxa"/>
                  <w:bottom w:w="100" w:type="dxa"/>
                  <w:right w:w="100" w:type="dxa"/>
                </w:tcMar>
                <w:hideMark/>
              </w:tcPr>
            </w:tcPrChange>
          </w:tcPr>
          <w:p w14:paraId="6D49E4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7" w:author="Ryan Talbot" w:date="2023-12-03T19:02:00Z">
              <w:tcPr>
                <w:tcW w:w="0" w:type="auto"/>
                <w:tcMar>
                  <w:top w:w="100" w:type="dxa"/>
                  <w:left w:w="100" w:type="dxa"/>
                  <w:bottom w:w="100" w:type="dxa"/>
                  <w:right w:w="100" w:type="dxa"/>
                </w:tcMar>
                <w:hideMark/>
              </w:tcPr>
            </w:tcPrChange>
          </w:tcPr>
          <w:p w14:paraId="46BFF5B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78" w:author="Ryan Talbot" w:date="2023-12-03T19:02:00Z">
              <w:tcPr>
                <w:tcW w:w="0" w:type="auto"/>
                <w:tcMar>
                  <w:top w:w="100" w:type="dxa"/>
                  <w:left w:w="100" w:type="dxa"/>
                  <w:bottom w:w="100" w:type="dxa"/>
                  <w:right w:w="100" w:type="dxa"/>
                </w:tcMar>
                <w:hideMark/>
              </w:tcPr>
            </w:tcPrChange>
          </w:tcPr>
          <w:p w14:paraId="4D42192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79" w:author="Ryan Talbot" w:date="2023-12-03T19:02:00Z">
              <w:tcPr>
                <w:tcW w:w="0" w:type="auto"/>
                <w:tcMar>
                  <w:top w:w="100" w:type="dxa"/>
                  <w:left w:w="100" w:type="dxa"/>
                  <w:bottom w:w="100" w:type="dxa"/>
                  <w:right w:w="100" w:type="dxa"/>
                </w:tcMar>
                <w:hideMark/>
              </w:tcPr>
            </w:tcPrChange>
          </w:tcPr>
          <w:p w14:paraId="7BCC361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0" w:author="Ryan Talbot" w:date="2023-12-03T19:02:00Z">
              <w:tcPr>
                <w:tcW w:w="0" w:type="auto"/>
                <w:tcMar>
                  <w:top w:w="100" w:type="dxa"/>
                  <w:left w:w="100" w:type="dxa"/>
                  <w:bottom w:w="100" w:type="dxa"/>
                  <w:right w:w="100" w:type="dxa"/>
                </w:tcMar>
                <w:hideMark/>
              </w:tcPr>
            </w:tcPrChange>
          </w:tcPr>
          <w:p w14:paraId="6445499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1" w:author="Ryan Talbot" w:date="2023-12-03T19:02:00Z">
              <w:tcPr>
                <w:tcW w:w="0" w:type="auto"/>
                <w:tcMar>
                  <w:top w:w="100" w:type="dxa"/>
                  <w:left w:w="100" w:type="dxa"/>
                  <w:bottom w:w="100" w:type="dxa"/>
                  <w:right w:w="100" w:type="dxa"/>
                </w:tcMar>
                <w:hideMark/>
              </w:tcPr>
            </w:tcPrChange>
          </w:tcPr>
          <w:p w14:paraId="5125B35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0631DD93" w14:textId="77777777" w:rsidTr="00E71348">
        <w:trPr>
          <w:trHeight w:val="420"/>
          <w:trPrChange w:id="382" w:author="Ryan Talbot" w:date="2023-12-03T19:02:00Z">
            <w:trPr>
              <w:trHeight w:val="420"/>
            </w:trPr>
          </w:trPrChange>
        </w:trPr>
        <w:tc>
          <w:tcPr>
            <w:tcW w:w="0" w:type="auto"/>
            <w:tcMar>
              <w:top w:w="100" w:type="dxa"/>
              <w:left w:w="100" w:type="dxa"/>
              <w:bottom w:w="100" w:type="dxa"/>
              <w:right w:w="100" w:type="dxa"/>
            </w:tcMar>
            <w:hideMark/>
            <w:tcPrChange w:id="383" w:author="Ryan Talbot" w:date="2023-12-03T19:02:00Z">
              <w:tcPr>
                <w:tcW w:w="0" w:type="auto"/>
                <w:tcMar>
                  <w:top w:w="100" w:type="dxa"/>
                  <w:left w:w="100" w:type="dxa"/>
                  <w:bottom w:w="100" w:type="dxa"/>
                  <w:right w:w="100" w:type="dxa"/>
                </w:tcMar>
                <w:hideMark/>
              </w:tcPr>
            </w:tcPrChange>
          </w:tcPr>
          <w:p w14:paraId="14099F7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lastRenderedPageBreak/>
              <w:t xml:space="preserve">Kayla </w:t>
            </w:r>
            <w:proofErr w:type="spellStart"/>
            <w:r w:rsidRPr="00E71348">
              <w:rPr>
                <w:rFonts w:ascii="Arial" w:eastAsia="Times New Roman" w:hAnsi="Arial" w:cs="Arial"/>
                <w:color w:val="000000"/>
                <w:kern w:val="0"/>
                <w:sz w:val="22"/>
                <w:szCs w:val="22"/>
                <w14:ligatures w14:val="none"/>
              </w:rPr>
              <w:t>dicello</w:t>
            </w:r>
            <w:proofErr w:type="spellEnd"/>
          </w:p>
        </w:tc>
        <w:tc>
          <w:tcPr>
            <w:tcW w:w="0" w:type="auto"/>
            <w:tcMar>
              <w:top w:w="100" w:type="dxa"/>
              <w:left w:w="100" w:type="dxa"/>
              <w:bottom w:w="100" w:type="dxa"/>
              <w:right w:w="100" w:type="dxa"/>
            </w:tcMar>
            <w:hideMark/>
            <w:tcPrChange w:id="384" w:author="Ryan Talbot" w:date="2023-12-03T19:02:00Z">
              <w:tcPr>
                <w:tcW w:w="0" w:type="auto"/>
                <w:tcMar>
                  <w:top w:w="100" w:type="dxa"/>
                  <w:left w:w="100" w:type="dxa"/>
                  <w:bottom w:w="100" w:type="dxa"/>
                  <w:right w:w="100" w:type="dxa"/>
                </w:tcMar>
                <w:hideMark/>
              </w:tcPr>
            </w:tcPrChange>
          </w:tcPr>
          <w:p w14:paraId="5036904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5" w:author="Ryan Talbot" w:date="2023-12-03T19:02:00Z">
              <w:tcPr>
                <w:tcW w:w="0" w:type="auto"/>
                <w:tcMar>
                  <w:top w:w="100" w:type="dxa"/>
                  <w:left w:w="100" w:type="dxa"/>
                  <w:bottom w:w="100" w:type="dxa"/>
                  <w:right w:w="100" w:type="dxa"/>
                </w:tcMar>
                <w:hideMark/>
              </w:tcPr>
            </w:tcPrChange>
          </w:tcPr>
          <w:p w14:paraId="584B13D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6" w:author="Ryan Talbot" w:date="2023-12-03T19:02:00Z">
              <w:tcPr>
                <w:tcW w:w="0" w:type="auto"/>
                <w:tcMar>
                  <w:top w:w="100" w:type="dxa"/>
                  <w:left w:w="100" w:type="dxa"/>
                  <w:bottom w:w="100" w:type="dxa"/>
                  <w:right w:w="100" w:type="dxa"/>
                </w:tcMar>
                <w:hideMark/>
              </w:tcPr>
            </w:tcPrChange>
          </w:tcPr>
          <w:p w14:paraId="53461E7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7" w:author="Ryan Talbot" w:date="2023-12-03T19:02:00Z">
              <w:tcPr>
                <w:tcW w:w="0" w:type="auto"/>
                <w:tcMar>
                  <w:top w:w="100" w:type="dxa"/>
                  <w:left w:w="100" w:type="dxa"/>
                  <w:bottom w:w="100" w:type="dxa"/>
                  <w:right w:w="100" w:type="dxa"/>
                </w:tcMar>
                <w:hideMark/>
              </w:tcPr>
            </w:tcPrChange>
          </w:tcPr>
          <w:p w14:paraId="440A930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88" w:author="Ryan Talbot" w:date="2023-12-03T19:02:00Z">
              <w:tcPr>
                <w:tcW w:w="0" w:type="auto"/>
                <w:tcMar>
                  <w:top w:w="100" w:type="dxa"/>
                  <w:left w:w="100" w:type="dxa"/>
                  <w:bottom w:w="100" w:type="dxa"/>
                  <w:right w:w="100" w:type="dxa"/>
                </w:tcMar>
                <w:hideMark/>
              </w:tcPr>
            </w:tcPrChange>
          </w:tcPr>
          <w:p w14:paraId="64B6E29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89" w:author="Ryan Talbot" w:date="2023-12-03T19:02:00Z">
              <w:tcPr>
                <w:tcW w:w="0" w:type="auto"/>
                <w:tcMar>
                  <w:top w:w="100" w:type="dxa"/>
                  <w:left w:w="100" w:type="dxa"/>
                  <w:bottom w:w="100" w:type="dxa"/>
                  <w:right w:w="100" w:type="dxa"/>
                </w:tcMar>
                <w:hideMark/>
              </w:tcPr>
            </w:tcPrChange>
          </w:tcPr>
          <w:p w14:paraId="5720529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0" w:author="Ryan Talbot" w:date="2023-12-03T19:02:00Z">
              <w:tcPr>
                <w:tcW w:w="0" w:type="auto"/>
                <w:tcMar>
                  <w:top w:w="100" w:type="dxa"/>
                  <w:left w:w="100" w:type="dxa"/>
                  <w:bottom w:w="100" w:type="dxa"/>
                  <w:right w:w="100" w:type="dxa"/>
                </w:tcMar>
                <w:hideMark/>
              </w:tcPr>
            </w:tcPrChange>
          </w:tcPr>
          <w:p w14:paraId="0E0C3AA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7EB9D11B" w14:textId="77777777" w:rsidTr="00E71348">
        <w:trPr>
          <w:trHeight w:val="495"/>
          <w:trPrChange w:id="391" w:author="Ryan Talbot" w:date="2023-12-03T19:02:00Z">
            <w:trPr>
              <w:trHeight w:val="495"/>
            </w:trPr>
          </w:trPrChange>
        </w:trPr>
        <w:tc>
          <w:tcPr>
            <w:tcW w:w="0" w:type="auto"/>
            <w:tcMar>
              <w:top w:w="100" w:type="dxa"/>
              <w:left w:w="100" w:type="dxa"/>
              <w:bottom w:w="100" w:type="dxa"/>
              <w:right w:w="100" w:type="dxa"/>
            </w:tcMar>
            <w:hideMark/>
            <w:tcPrChange w:id="392" w:author="Ryan Talbot" w:date="2023-12-03T19:02:00Z">
              <w:tcPr>
                <w:tcW w:w="0" w:type="auto"/>
                <w:tcMar>
                  <w:top w:w="100" w:type="dxa"/>
                  <w:left w:w="100" w:type="dxa"/>
                  <w:bottom w:w="100" w:type="dxa"/>
                  <w:right w:w="100" w:type="dxa"/>
                </w:tcMar>
                <w:hideMark/>
              </w:tcPr>
            </w:tcPrChange>
          </w:tcPr>
          <w:p w14:paraId="420E14E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Skye </w:t>
            </w:r>
            <w:proofErr w:type="spellStart"/>
            <w:r w:rsidRPr="00E71348">
              <w:rPr>
                <w:rFonts w:ascii="Arial" w:eastAsia="Times New Roman" w:hAnsi="Arial" w:cs="Arial"/>
                <w:color w:val="000000"/>
                <w:kern w:val="0"/>
                <w:sz w:val="22"/>
                <w:szCs w:val="22"/>
                <w14:ligatures w14:val="none"/>
              </w:rPr>
              <w:t>blakely</w:t>
            </w:r>
            <w:proofErr w:type="spellEnd"/>
          </w:p>
        </w:tc>
        <w:tc>
          <w:tcPr>
            <w:tcW w:w="0" w:type="auto"/>
            <w:tcMar>
              <w:top w:w="100" w:type="dxa"/>
              <w:left w:w="100" w:type="dxa"/>
              <w:bottom w:w="100" w:type="dxa"/>
              <w:right w:w="100" w:type="dxa"/>
            </w:tcMar>
            <w:hideMark/>
            <w:tcPrChange w:id="393" w:author="Ryan Talbot" w:date="2023-12-03T19:02:00Z">
              <w:tcPr>
                <w:tcW w:w="0" w:type="auto"/>
                <w:tcMar>
                  <w:top w:w="100" w:type="dxa"/>
                  <w:left w:w="100" w:type="dxa"/>
                  <w:bottom w:w="100" w:type="dxa"/>
                  <w:right w:w="100" w:type="dxa"/>
                </w:tcMar>
                <w:hideMark/>
              </w:tcPr>
            </w:tcPrChange>
          </w:tcPr>
          <w:p w14:paraId="3144230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4" w:author="Ryan Talbot" w:date="2023-12-03T19:02:00Z">
              <w:tcPr>
                <w:tcW w:w="0" w:type="auto"/>
                <w:tcMar>
                  <w:top w:w="100" w:type="dxa"/>
                  <w:left w:w="100" w:type="dxa"/>
                  <w:bottom w:w="100" w:type="dxa"/>
                  <w:right w:w="100" w:type="dxa"/>
                </w:tcMar>
                <w:hideMark/>
              </w:tcPr>
            </w:tcPrChange>
          </w:tcPr>
          <w:p w14:paraId="1E019AB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395" w:author="Ryan Talbot" w:date="2023-12-03T19:02:00Z">
              <w:tcPr>
                <w:tcW w:w="0" w:type="auto"/>
                <w:tcMar>
                  <w:top w:w="100" w:type="dxa"/>
                  <w:left w:w="100" w:type="dxa"/>
                  <w:bottom w:w="100" w:type="dxa"/>
                  <w:right w:w="100" w:type="dxa"/>
                </w:tcMar>
                <w:hideMark/>
              </w:tcPr>
            </w:tcPrChange>
          </w:tcPr>
          <w:p w14:paraId="3E99350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6" w:author="Ryan Talbot" w:date="2023-12-03T19:02:00Z">
              <w:tcPr>
                <w:tcW w:w="0" w:type="auto"/>
                <w:tcMar>
                  <w:top w:w="100" w:type="dxa"/>
                  <w:left w:w="100" w:type="dxa"/>
                  <w:bottom w:w="100" w:type="dxa"/>
                  <w:right w:w="100" w:type="dxa"/>
                </w:tcMar>
                <w:hideMark/>
              </w:tcPr>
            </w:tcPrChange>
          </w:tcPr>
          <w:p w14:paraId="1693F92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7" w:author="Ryan Talbot" w:date="2023-12-03T19:02:00Z">
              <w:tcPr>
                <w:tcW w:w="0" w:type="auto"/>
                <w:tcMar>
                  <w:top w:w="100" w:type="dxa"/>
                  <w:left w:w="100" w:type="dxa"/>
                  <w:bottom w:w="100" w:type="dxa"/>
                  <w:right w:w="100" w:type="dxa"/>
                </w:tcMar>
                <w:hideMark/>
              </w:tcPr>
            </w:tcPrChange>
          </w:tcPr>
          <w:p w14:paraId="45CA1C1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8" w:author="Ryan Talbot" w:date="2023-12-03T19:02:00Z">
              <w:tcPr>
                <w:tcW w:w="0" w:type="auto"/>
                <w:tcMar>
                  <w:top w:w="100" w:type="dxa"/>
                  <w:left w:w="100" w:type="dxa"/>
                  <w:bottom w:w="100" w:type="dxa"/>
                  <w:right w:w="100" w:type="dxa"/>
                </w:tcMar>
                <w:hideMark/>
              </w:tcPr>
            </w:tcPrChange>
          </w:tcPr>
          <w:p w14:paraId="75A39C4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399" w:author="Ryan Talbot" w:date="2023-12-03T19:02:00Z">
              <w:tcPr>
                <w:tcW w:w="0" w:type="auto"/>
                <w:tcMar>
                  <w:top w:w="100" w:type="dxa"/>
                  <w:left w:w="100" w:type="dxa"/>
                  <w:bottom w:w="100" w:type="dxa"/>
                  <w:right w:w="100" w:type="dxa"/>
                </w:tcMar>
                <w:hideMark/>
              </w:tcPr>
            </w:tcPrChange>
          </w:tcPr>
          <w:p w14:paraId="20AF436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762AE4CA" w14:textId="77777777" w:rsidTr="00E71348">
        <w:trPr>
          <w:trHeight w:val="375"/>
          <w:trPrChange w:id="400" w:author="Ryan Talbot" w:date="2023-12-03T19:02:00Z">
            <w:trPr>
              <w:trHeight w:val="375"/>
            </w:trPr>
          </w:trPrChange>
        </w:trPr>
        <w:tc>
          <w:tcPr>
            <w:tcW w:w="0" w:type="auto"/>
            <w:tcMar>
              <w:top w:w="100" w:type="dxa"/>
              <w:left w:w="100" w:type="dxa"/>
              <w:bottom w:w="100" w:type="dxa"/>
              <w:right w:w="100" w:type="dxa"/>
            </w:tcMar>
            <w:hideMark/>
            <w:tcPrChange w:id="401" w:author="Ryan Talbot" w:date="2023-12-03T19:02:00Z">
              <w:tcPr>
                <w:tcW w:w="0" w:type="auto"/>
                <w:tcMar>
                  <w:top w:w="100" w:type="dxa"/>
                  <w:left w:w="100" w:type="dxa"/>
                  <w:bottom w:w="100" w:type="dxa"/>
                  <w:right w:w="100" w:type="dxa"/>
                </w:tcMar>
                <w:hideMark/>
              </w:tcPr>
            </w:tcPrChange>
          </w:tcPr>
          <w:p w14:paraId="39980154"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Kelise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woolford</w:t>
            </w:r>
            <w:proofErr w:type="spellEnd"/>
          </w:p>
        </w:tc>
        <w:tc>
          <w:tcPr>
            <w:tcW w:w="0" w:type="auto"/>
            <w:tcMar>
              <w:top w:w="100" w:type="dxa"/>
              <w:left w:w="100" w:type="dxa"/>
              <w:bottom w:w="100" w:type="dxa"/>
              <w:right w:w="100" w:type="dxa"/>
            </w:tcMar>
            <w:hideMark/>
            <w:tcPrChange w:id="402" w:author="Ryan Talbot" w:date="2023-12-03T19:02:00Z">
              <w:tcPr>
                <w:tcW w:w="0" w:type="auto"/>
                <w:tcMar>
                  <w:top w:w="100" w:type="dxa"/>
                  <w:left w:w="100" w:type="dxa"/>
                  <w:bottom w:w="100" w:type="dxa"/>
                  <w:right w:w="100" w:type="dxa"/>
                </w:tcMar>
                <w:hideMark/>
              </w:tcPr>
            </w:tcPrChange>
          </w:tcPr>
          <w:p w14:paraId="1777CB8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03" w:author="Ryan Talbot" w:date="2023-12-03T19:02:00Z">
              <w:tcPr>
                <w:tcW w:w="0" w:type="auto"/>
                <w:tcMar>
                  <w:top w:w="100" w:type="dxa"/>
                  <w:left w:w="100" w:type="dxa"/>
                  <w:bottom w:w="100" w:type="dxa"/>
                  <w:right w:w="100" w:type="dxa"/>
                </w:tcMar>
                <w:hideMark/>
              </w:tcPr>
            </w:tcPrChange>
          </w:tcPr>
          <w:p w14:paraId="69C8F0D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04" w:author="Ryan Talbot" w:date="2023-12-03T19:02:00Z">
              <w:tcPr>
                <w:tcW w:w="0" w:type="auto"/>
                <w:tcMar>
                  <w:top w:w="100" w:type="dxa"/>
                  <w:left w:w="100" w:type="dxa"/>
                  <w:bottom w:w="100" w:type="dxa"/>
                  <w:right w:w="100" w:type="dxa"/>
                </w:tcMar>
                <w:hideMark/>
              </w:tcPr>
            </w:tcPrChange>
          </w:tcPr>
          <w:p w14:paraId="5CCC0AF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405" w:author="Ryan Talbot" w:date="2023-12-03T19:02:00Z">
              <w:tcPr>
                <w:tcW w:w="0" w:type="auto"/>
                <w:tcMar>
                  <w:top w:w="100" w:type="dxa"/>
                  <w:left w:w="100" w:type="dxa"/>
                  <w:bottom w:w="100" w:type="dxa"/>
                  <w:right w:w="100" w:type="dxa"/>
                </w:tcMar>
                <w:hideMark/>
              </w:tcPr>
            </w:tcPrChange>
          </w:tcPr>
          <w:p w14:paraId="1ACCD18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06" w:author="Ryan Talbot" w:date="2023-12-03T19:02:00Z">
              <w:tcPr>
                <w:tcW w:w="0" w:type="auto"/>
                <w:tcMar>
                  <w:top w:w="100" w:type="dxa"/>
                  <w:left w:w="100" w:type="dxa"/>
                  <w:bottom w:w="100" w:type="dxa"/>
                  <w:right w:w="100" w:type="dxa"/>
                </w:tcMar>
                <w:hideMark/>
              </w:tcPr>
            </w:tcPrChange>
          </w:tcPr>
          <w:p w14:paraId="3E8E62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07" w:author="Ryan Talbot" w:date="2023-12-03T19:02:00Z">
              <w:tcPr>
                <w:tcW w:w="0" w:type="auto"/>
                <w:tcMar>
                  <w:top w:w="100" w:type="dxa"/>
                  <w:left w:w="100" w:type="dxa"/>
                  <w:bottom w:w="100" w:type="dxa"/>
                  <w:right w:w="100" w:type="dxa"/>
                </w:tcMar>
                <w:hideMark/>
              </w:tcPr>
            </w:tcPrChange>
          </w:tcPr>
          <w:p w14:paraId="7757A07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08" w:author="Ryan Talbot" w:date="2023-12-03T19:02:00Z">
              <w:tcPr>
                <w:tcW w:w="0" w:type="auto"/>
                <w:tcMar>
                  <w:top w:w="100" w:type="dxa"/>
                  <w:left w:w="100" w:type="dxa"/>
                  <w:bottom w:w="100" w:type="dxa"/>
                  <w:right w:w="100" w:type="dxa"/>
                </w:tcMar>
                <w:hideMark/>
              </w:tcPr>
            </w:tcPrChange>
          </w:tcPr>
          <w:p w14:paraId="77B5026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224EB4FB" w14:textId="77777777" w:rsidTr="00E71348">
        <w:trPr>
          <w:trHeight w:val="296"/>
          <w:trPrChange w:id="409" w:author="Ryan Talbot" w:date="2023-12-03T19:02:00Z">
            <w:trPr>
              <w:trHeight w:val="296"/>
            </w:trPr>
          </w:trPrChange>
        </w:trPr>
        <w:tc>
          <w:tcPr>
            <w:tcW w:w="0" w:type="auto"/>
            <w:tcMar>
              <w:top w:w="100" w:type="dxa"/>
              <w:left w:w="100" w:type="dxa"/>
              <w:bottom w:w="100" w:type="dxa"/>
              <w:right w:w="100" w:type="dxa"/>
            </w:tcMar>
            <w:hideMark/>
            <w:tcPrChange w:id="410" w:author="Ryan Talbot" w:date="2023-12-03T19:02:00Z">
              <w:tcPr>
                <w:tcW w:w="0" w:type="auto"/>
                <w:tcMar>
                  <w:top w:w="100" w:type="dxa"/>
                  <w:left w:w="100" w:type="dxa"/>
                  <w:bottom w:w="100" w:type="dxa"/>
                  <w:right w:w="100" w:type="dxa"/>
                </w:tcMar>
                <w:hideMark/>
              </w:tcPr>
            </w:tcPrChange>
          </w:tcPr>
          <w:p w14:paraId="66980773"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Joscelyn</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roberson</w:t>
            </w:r>
            <w:proofErr w:type="spellEnd"/>
          </w:p>
        </w:tc>
        <w:tc>
          <w:tcPr>
            <w:tcW w:w="0" w:type="auto"/>
            <w:tcMar>
              <w:top w:w="100" w:type="dxa"/>
              <w:left w:w="100" w:type="dxa"/>
              <w:bottom w:w="100" w:type="dxa"/>
              <w:right w:w="100" w:type="dxa"/>
            </w:tcMar>
            <w:hideMark/>
            <w:tcPrChange w:id="411" w:author="Ryan Talbot" w:date="2023-12-03T19:02:00Z">
              <w:tcPr>
                <w:tcW w:w="0" w:type="auto"/>
                <w:tcMar>
                  <w:top w:w="100" w:type="dxa"/>
                  <w:left w:w="100" w:type="dxa"/>
                  <w:bottom w:w="100" w:type="dxa"/>
                  <w:right w:w="100" w:type="dxa"/>
                </w:tcMar>
                <w:hideMark/>
              </w:tcPr>
            </w:tcPrChange>
          </w:tcPr>
          <w:p w14:paraId="7162C08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12" w:author="Ryan Talbot" w:date="2023-12-03T19:02:00Z">
              <w:tcPr>
                <w:tcW w:w="0" w:type="auto"/>
                <w:tcMar>
                  <w:top w:w="100" w:type="dxa"/>
                  <w:left w:w="100" w:type="dxa"/>
                  <w:bottom w:w="100" w:type="dxa"/>
                  <w:right w:w="100" w:type="dxa"/>
                </w:tcMar>
                <w:hideMark/>
              </w:tcPr>
            </w:tcPrChange>
          </w:tcPr>
          <w:p w14:paraId="748127F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13" w:author="Ryan Talbot" w:date="2023-12-03T19:02:00Z">
              <w:tcPr>
                <w:tcW w:w="0" w:type="auto"/>
                <w:tcMar>
                  <w:top w:w="100" w:type="dxa"/>
                  <w:left w:w="100" w:type="dxa"/>
                  <w:bottom w:w="100" w:type="dxa"/>
                  <w:right w:w="100" w:type="dxa"/>
                </w:tcMar>
                <w:hideMark/>
              </w:tcPr>
            </w:tcPrChange>
          </w:tcPr>
          <w:p w14:paraId="19E7845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414" w:author="Ryan Talbot" w:date="2023-12-03T19:02:00Z">
              <w:tcPr>
                <w:tcW w:w="0" w:type="auto"/>
                <w:tcMar>
                  <w:top w:w="100" w:type="dxa"/>
                  <w:left w:w="100" w:type="dxa"/>
                  <w:bottom w:w="100" w:type="dxa"/>
                  <w:right w:w="100" w:type="dxa"/>
                </w:tcMar>
                <w:hideMark/>
              </w:tcPr>
            </w:tcPrChange>
          </w:tcPr>
          <w:p w14:paraId="61CD452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15" w:author="Ryan Talbot" w:date="2023-12-03T19:02:00Z">
              <w:tcPr>
                <w:tcW w:w="0" w:type="auto"/>
                <w:tcMar>
                  <w:top w:w="100" w:type="dxa"/>
                  <w:left w:w="100" w:type="dxa"/>
                  <w:bottom w:w="100" w:type="dxa"/>
                  <w:right w:w="100" w:type="dxa"/>
                </w:tcMar>
                <w:hideMark/>
              </w:tcPr>
            </w:tcPrChange>
          </w:tcPr>
          <w:p w14:paraId="1AE244C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16" w:author="Ryan Talbot" w:date="2023-12-03T19:02:00Z">
              <w:tcPr>
                <w:tcW w:w="0" w:type="auto"/>
                <w:tcMar>
                  <w:top w:w="100" w:type="dxa"/>
                  <w:left w:w="100" w:type="dxa"/>
                  <w:bottom w:w="100" w:type="dxa"/>
                  <w:right w:w="100" w:type="dxa"/>
                </w:tcMar>
                <w:hideMark/>
              </w:tcPr>
            </w:tcPrChange>
          </w:tcPr>
          <w:p w14:paraId="75746F4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17" w:author="Ryan Talbot" w:date="2023-12-03T19:02:00Z">
              <w:tcPr>
                <w:tcW w:w="0" w:type="auto"/>
                <w:tcMar>
                  <w:top w:w="100" w:type="dxa"/>
                  <w:left w:w="100" w:type="dxa"/>
                  <w:bottom w:w="100" w:type="dxa"/>
                  <w:right w:w="100" w:type="dxa"/>
                </w:tcMar>
                <w:hideMark/>
              </w:tcPr>
            </w:tcPrChange>
          </w:tcPr>
          <w:p w14:paraId="0EDF29A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577FC007" w14:textId="77777777" w:rsidTr="00E71348">
        <w:trPr>
          <w:trHeight w:val="150"/>
          <w:trPrChange w:id="418" w:author="Ryan Talbot" w:date="2023-12-03T19:02:00Z">
            <w:trPr>
              <w:trHeight w:val="150"/>
            </w:trPr>
          </w:trPrChange>
        </w:trPr>
        <w:tc>
          <w:tcPr>
            <w:tcW w:w="0" w:type="auto"/>
            <w:tcMar>
              <w:top w:w="100" w:type="dxa"/>
              <w:left w:w="100" w:type="dxa"/>
              <w:bottom w:w="100" w:type="dxa"/>
              <w:right w:w="100" w:type="dxa"/>
            </w:tcMar>
            <w:hideMark/>
            <w:tcPrChange w:id="419" w:author="Ryan Talbot" w:date="2023-12-03T19:02:00Z">
              <w:tcPr>
                <w:tcW w:w="0" w:type="auto"/>
                <w:tcMar>
                  <w:top w:w="100" w:type="dxa"/>
                  <w:left w:w="100" w:type="dxa"/>
                  <w:bottom w:w="100" w:type="dxa"/>
                  <w:right w:w="100" w:type="dxa"/>
                </w:tcMar>
                <w:hideMark/>
              </w:tcPr>
            </w:tcPrChange>
          </w:tcPr>
          <w:p w14:paraId="4081C09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Leanne </w:t>
            </w:r>
            <w:proofErr w:type="spellStart"/>
            <w:r w:rsidRPr="00E71348">
              <w:rPr>
                <w:rFonts w:ascii="Arial" w:eastAsia="Times New Roman" w:hAnsi="Arial" w:cs="Arial"/>
                <w:color w:val="000000"/>
                <w:kern w:val="0"/>
                <w:sz w:val="22"/>
                <w:szCs w:val="22"/>
                <w14:ligatures w14:val="none"/>
              </w:rPr>
              <w:t>wong</w:t>
            </w:r>
            <w:proofErr w:type="spellEnd"/>
          </w:p>
        </w:tc>
        <w:tc>
          <w:tcPr>
            <w:tcW w:w="0" w:type="auto"/>
            <w:tcMar>
              <w:top w:w="100" w:type="dxa"/>
              <w:left w:w="100" w:type="dxa"/>
              <w:bottom w:w="100" w:type="dxa"/>
              <w:right w:w="100" w:type="dxa"/>
            </w:tcMar>
            <w:hideMark/>
            <w:tcPrChange w:id="420" w:author="Ryan Talbot" w:date="2023-12-03T19:02:00Z">
              <w:tcPr>
                <w:tcW w:w="0" w:type="auto"/>
                <w:tcMar>
                  <w:top w:w="100" w:type="dxa"/>
                  <w:left w:w="100" w:type="dxa"/>
                  <w:bottom w:w="100" w:type="dxa"/>
                  <w:right w:w="100" w:type="dxa"/>
                </w:tcMar>
                <w:hideMark/>
              </w:tcPr>
            </w:tcPrChange>
          </w:tcPr>
          <w:p w14:paraId="4CC5948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21" w:author="Ryan Talbot" w:date="2023-12-03T19:02:00Z">
              <w:tcPr>
                <w:tcW w:w="0" w:type="auto"/>
                <w:tcMar>
                  <w:top w:w="100" w:type="dxa"/>
                  <w:left w:w="100" w:type="dxa"/>
                  <w:bottom w:w="100" w:type="dxa"/>
                  <w:right w:w="100" w:type="dxa"/>
                </w:tcMar>
                <w:hideMark/>
              </w:tcPr>
            </w:tcPrChange>
          </w:tcPr>
          <w:p w14:paraId="52DEEF2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22" w:author="Ryan Talbot" w:date="2023-12-03T19:02:00Z">
              <w:tcPr>
                <w:tcW w:w="0" w:type="auto"/>
                <w:tcMar>
                  <w:top w:w="100" w:type="dxa"/>
                  <w:left w:w="100" w:type="dxa"/>
                  <w:bottom w:w="100" w:type="dxa"/>
                  <w:right w:w="100" w:type="dxa"/>
                </w:tcMar>
                <w:hideMark/>
              </w:tcPr>
            </w:tcPrChange>
          </w:tcPr>
          <w:p w14:paraId="4D8A9B2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23" w:author="Ryan Talbot" w:date="2023-12-03T19:02:00Z">
              <w:tcPr>
                <w:tcW w:w="0" w:type="auto"/>
                <w:tcMar>
                  <w:top w:w="100" w:type="dxa"/>
                  <w:left w:w="100" w:type="dxa"/>
                  <w:bottom w:w="100" w:type="dxa"/>
                  <w:right w:w="100" w:type="dxa"/>
                </w:tcMar>
                <w:hideMark/>
              </w:tcPr>
            </w:tcPrChange>
          </w:tcPr>
          <w:p w14:paraId="596E8F5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24" w:author="Ryan Talbot" w:date="2023-12-03T19:02:00Z">
              <w:tcPr>
                <w:tcW w:w="0" w:type="auto"/>
                <w:tcMar>
                  <w:top w:w="100" w:type="dxa"/>
                  <w:left w:w="100" w:type="dxa"/>
                  <w:bottom w:w="100" w:type="dxa"/>
                  <w:right w:w="100" w:type="dxa"/>
                </w:tcMar>
                <w:hideMark/>
              </w:tcPr>
            </w:tcPrChange>
          </w:tcPr>
          <w:p w14:paraId="017DDF9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425" w:author="Ryan Talbot" w:date="2023-12-03T19:02:00Z">
              <w:tcPr>
                <w:tcW w:w="0" w:type="auto"/>
                <w:tcMar>
                  <w:top w:w="100" w:type="dxa"/>
                  <w:left w:w="100" w:type="dxa"/>
                  <w:bottom w:w="100" w:type="dxa"/>
                  <w:right w:w="100" w:type="dxa"/>
                </w:tcMar>
                <w:hideMark/>
              </w:tcPr>
            </w:tcPrChange>
          </w:tcPr>
          <w:p w14:paraId="54F7554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26" w:author="Ryan Talbot" w:date="2023-12-03T19:02:00Z">
              <w:tcPr>
                <w:tcW w:w="0" w:type="auto"/>
                <w:tcMar>
                  <w:top w:w="100" w:type="dxa"/>
                  <w:left w:w="100" w:type="dxa"/>
                  <w:bottom w:w="100" w:type="dxa"/>
                  <w:right w:w="100" w:type="dxa"/>
                </w:tcMar>
                <w:hideMark/>
              </w:tcPr>
            </w:tcPrChange>
          </w:tcPr>
          <w:p w14:paraId="2F908D0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6DFA2A2D" w14:textId="77777777" w:rsidTr="00E71348">
        <w:trPr>
          <w:trHeight w:val="195"/>
          <w:trPrChange w:id="427" w:author="Ryan Talbot" w:date="2023-12-03T19:02:00Z">
            <w:trPr>
              <w:trHeight w:val="195"/>
            </w:trPr>
          </w:trPrChange>
        </w:trPr>
        <w:tc>
          <w:tcPr>
            <w:tcW w:w="0" w:type="auto"/>
            <w:tcMar>
              <w:top w:w="100" w:type="dxa"/>
              <w:left w:w="100" w:type="dxa"/>
              <w:bottom w:w="100" w:type="dxa"/>
              <w:right w:w="100" w:type="dxa"/>
            </w:tcMar>
            <w:hideMark/>
            <w:tcPrChange w:id="428" w:author="Ryan Talbot" w:date="2023-12-03T19:02:00Z">
              <w:tcPr>
                <w:tcW w:w="0" w:type="auto"/>
                <w:tcMar>
                  <w:top w:w="100" w:type="dxa"/>
                  <w:left w:w="100" w:type="dxa"/>
                  <w:bottom w:w="100" w:type="dxa"/>
                  <w:right w:w="100" w:type="dxa"/>
                </w:tcMar>
                <w:hideMark/>
              </w:tcPr>
            </w:tcPrChange>
          </w:tcPr>
          <w:p w14:paraId="5AF6AEF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Christiane </w:t>
            </w:r>
            <w:proofErr w:type="spellStart"/>
            <w:r w:rsidRPr="00E71348">
              <w:rPr>
                <w:rFonts w:ascii="Arial" w:eastAsia="Times New Roman" w:hAnsi="Arial" w:cs="Arial"/>
                <w:color w:val="000000"/>
                <w:kern w:val="0"/>
                <w:sz w:val="22"/>
                <w:szCs w:val="22"/>
                <w14:ligatures w14:val="none"/>
              </w:rPr>
              <w:t>popovich</w:t>
            </w:r>
            <w:proofErr w:type="spellEnd"/>
          </w:p>
        </w:tc>
        <w:tc>
          <w:tcPr>
            <w:tcW w:w="0" w:type="auto"/>
            <w:tcMar>
              <w:top w:w="100" w:type="dxa"/>
              <w:left w:w="100" w:type="dxa"/>
              <w:bottom w:w="100" w:type="dxa"/>
              <w:right w:w="100" w:type="dxa"/>
            </w:tcMar>
            <w:hideMark/>
            <w:tcPrChange w:id="429" w:author="Ryan Talbot" w:date="2023-12-03T19:02:00Z">
              <w:tcPr>
                <w:tcW w:w="0" w:type="auto"/>
                <w:tcMar>
                  <w:top w:w="100" w:type="dxa"/>
                  <w:left w:w="100" w:type="dxa"/>
                  <w:bottom w:w="100" w:type="dxa"/>
                  <w:right w:w="100" w:type="dxa"/>
                </w:tcMar>
                <w:hideMark/>
              </w:tcPr>
            </w:tcPrChange>
          </w:tcPr>
          <w:p w14:paraId="44A4606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0" w:author="Ryan Talbot" w:date="2023-12-03T19:02:00Z">
              <w:tcPr>
                <w:tcW w:w="0" w:type="auto"/>
                <w:tcMar>
                  <w:top w:w="100" w:type="dxa"/>
                  <w:left w:w="100" w:type="dxa"/>
                  <w:bottom w:w="100" w:type="dxa"/>
                  <w:right w:w="100" w:type="dxa"/>
                </w:tcMar>
                <w:hideMark/>
              </w:tcPr>
            </w:tcPrChange>
          </w:tcPr>
          <w:p w14:paraId="71131B3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431" w:author="Ryan Talbot" w:date="2023-12-03T19:02:00Z">
              <w:tcPr>
                <w:tcW w:w="0" w:type="auto"/>
                <w:tcMar>
                  <w:top w:w="100" w:type="dxa"/>
                  <w:left w:w="100" w:type="dxa"/>
                  <w:bottom w:w="100" w:type="dxa"/>
                  <w:right w:w="100" w:type="dxa"/>
                </w:tcMar>
                <w:hideMark/>
              </w:tcPr>
            </w:tcPrChange>
          </w:tcPr>
          <w:p w14:paraId="050912D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2" w:author="Ryan Talbot" w:date="2023-12-03T19:02:00Z">
              <w:tcPr>
                <w:tcW w:w="0" w:type="auto"/>
                <w:tcMar>
                  <w:top w:w="100" w:type="dxa"/>
                  <w:left w:w="100" w:type="dxa"/>
                  <w:bottom w:w="100" w:type="dxa"/>
                  <w:right w:w="100" w:type="dxa"/>
                </w:tcMar>
                <w:hideMark/>
              </w:tcPr>
            </w:tcPrChange>
          </w:tcPr>
          <w:p w14:paraId="4824523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3" w:author="Ryan Talbot" w:date="2023-12-03T19:02:00Z">
              <w:tcPr>
                <w:tcW w:w="0" w:type="auto"/>
                <w:tcMar>
                  <w:top w:w="100" w:type="dxa"/>
                  <w:left w:w="100" w:type="dxa"/>
                  <w:bottom w:w="100" w:type="dxa"/>
                  <w:right w:w="100" w:type="dxa"/>
                </w:tcMar>
                <w:hideMark/>
              </w:tcPr>
            </w:tcPrChange>
          </w:tcPr>
          <w:p w14:paraId="3472E3D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4" w:author="Ryan Talbot" w:date="2023-12-03T19:02:00Z">
              <w:tcPr>
                <w:tcW w:w="0" w:type="auto"/>
                <w:tcMar>
                  <w:top w:w="100" w:type="dxa"/>
                  <w:left w:w="100" w:type="dxa"/>
                  <w:bottom w:w="100" w:type="dxa"/>
                  <w:right w:w="100" w:type="dxa"/>
                </w:tcMar>
                <w:hideMark/>
              </w:tcPr>
            </w:tcPrChange>
          </w:tcPr>
          <w:p w14:paraId="369BA37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5" w:author="Ryan Talbot" w:date="2023-12-03T19:02:00Z">
              <w:tcPr>
                <w:tcW w:w="0" w:type="auto"/>
                <w:tcMar>
                  <w:top w:w="100" w:type="dxa"/>
                  <w:left w:w="100" w:type="dxa"/>
                  <w:bottom w:w="100" w:type="dxa"/>
                  <w:right w:w="100" w:type="dxa"/>
                </w:tcMar>
                <w:hideMark/>
              </w:tcPr>
            </w:tcPrChange>
          </w:tcPr>
          <w:p w14:paraId="0BDB0FC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5B56C07C" w14:textId="77777777" w:rsidTr="00E71348">
        <w:trPr>
          <w:trHeight w:val="311"/>
          <w:trPrChange w:id="436" w:author="Ryan Talbot" w:date="2023-12-03T19:02:00Z">
            <w:trPr>
              <w:trHeight w:val="311"/>
            </w:trPr>
          </w:trPrChange>
        </w:trPr>
        <w:tc>
          <w:tcPr>
            <w:tcW w:w="0" w:type="auto"/>
            <w:tcMar>
              <w:top w:w="100" w:type="dxa"/>
              <w:left w:w="100" w:type="dxa"/>
              <w:bottom w:w="100" w:type="dxa"/>
              <w:right w:w="100" w:type="dxa"/>
            </w:tcMar>
            <w:hideMark/>
            <w:tcPrChange w:id="437" w:author="Ryan Talbot" w:date="2023-12-03T19:02:00Z">
              <w:tcPr>
                <w:tcW w:w="0" w:type="auto"/>
                <w:tcMar>
                  <w:top w:w="100" w:type="dxa"/>
                  <w:left w:w="100" w:type="dxa"/>
                  <w:bottom w:w="100" w:type="dxa"/>
                  <w:right w:w="100" w:type="dxa"/>
                </w:tcMar>
                <w:hideMark/>
              </w:tcPr>
            </w:tcPrChange>
          </w:tcPr>
          <w:p w14:paraId="3130E01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Annalisa Milton</w:t>
            </w:r>
          </w:p>
        </w:tc>
        <w:tc>
          <w:tcPr>
            <w:tcW w:w="0" w:type="auto"/>
            <w:tcMar>
              <w:top w:w="100" w:type="dxa"/>
              <w:left w:w="100" w:type="dxa"/>
              <w:bottom w:w="100" w:type="dxa"/>
              <w:right w:w="100" w:type="dxa"/>
            </w:tcMar>
            <w:hideMark/>
            <w:tcPrChange w:id="438" w:author="Ryan Talbot" w:date="2023-12-03T19:02:00Z">
              <w:tcPr>
                <w:tcW w:w="0" w:type="auto"/>
                <w:tcMar>
                  <w:top w:w="100" w:type="dxa"/>
                  <w:left w:w="100" w:type="dxa"/>
                  <w:bottom w:w="100" w:type="dxa"/>
                  <w:right w:w="100" w:type="dxa"/>
                </w:tcMar>
                <w:hideMark/>
              </w:tcPr>
            </w:tcPrChange>
          </w:tcPr>
          <w:p w14:paraId="3B124B0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39" w:author="Ryan Talbot" w:date="2023-12-03T19:02:00Z">
              <w:tcPr>
                <w:tcW w:w="0" w:type="auto"/>
                <w:tcMar>
                  <w:top w:w="100" w:type="dxa"/>
                  <w:left w:w="100" w:type="dxa"/>
                  <w:bottom w:w="100" w:type="dxa"/>
                  <w:right w:w="100" w:type="dxa"/>
                </w:tcMar>
                <w:hideMark/>
              </w:tcPr>
            </w:tcPrChange>
          </w:tcPr>
          <w:p w14:paraId="47D5B9A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40" w:author="Ryan Talbot" w:date="2023-12-03T19:02:00Z">
              <w:tcPr>
                <w:tcW w:w="0" w:type="auto"/>
                <w:tcMar>
                  <w:top w:w="100" w:type="dxa"/>
                  <w:left w:w="100" w:type="dxa"/>
                  <w:bottom w:w="100" w:type="dxa"/>
                  <w:right w:w="100" w:type="dxa"/>
                </w:tcMar>
                <w:hideMark/>
              </w:tcPr>
            </w:tcPrChange>
          </w:tcPr>
          <w:p w14:paraId="6D40925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Mar>
              <w:top w:w="100" w:type="dxa"/>
              <w:left w:w="100" w:type="dxa"/>
              <w:bottom w:w="100" w:type="dxa"/>
              <w:right w:w="100" w:type="dxa"/>
            </w:tcMar>
            <w:hideMark/>
            <w:tcPrChange w:id="441" w:author="Ryan Talbot" w:date="2023-12-03T19:02:00Z">
              <w:tcPr>
                <w:tcW w:w="0" w:type="auto"/>
                <w:tcMar>
                  <w:top w:w="100" w:type="dxa"/>
                  <w:left w:w="100" w:type="dxa"/>
                  <w:bottom w:w="100" w:type="dxa"/>
                  <w:right w:w="100" w:type="dxa"/>
                </w:tcMar>
                <w:hideMark/>
              </w:tcPr>
            </w:tcPrChange>
          </w:tcPr>
          <w:p w14:paraId="613AD67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42" w:author="Ryan Talbot" w:date="2023-12-03T19:02:00Z">
              <w:tcPr>
                <w:tcW w:w="0" w:type="auto"/>
                <w:tcMar>
                  <w:top w:w="100" w:type="dxa"/>
                  <w:left w:w="100" w:type="dxa"/>
                  <w:bottom w:w="100" w:type="dxa"/>
                  <w:right w:w="100" w:type="dxa"/>
                </w:tcMar>
                <w:hideMark/>
              </w:tcPr>
            </w:tcPrChange>
          </w:tcPr>
          <w:p w14:paraId="294187C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43" w:author="Ryan Talbot" w:date="2023-12-03T19:02:00Z">
              <w:tcPr>
                <w:tcW w:w="0" w:type="auto"/>
                <w:tcMar>
                  <w:top w:w="100" w:type="dxa"/>
                  <w:left w:w="100" w:type="dxa"/>
                  <w:bottom w:w="100" w:type="dxa"/>
                  <w:right w:w="100" w:type="dxa"/>
                </w:tcMar>
                <w:hideMark/>
              </w:tcPr>
            </w:tcPrChange>
          </w:tcPr>
          <w:p w14:paraId="520328F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Mar>
              <w:top w:w="100" w:type="dxa"/>
              <w:left w:w="100" w:type="dxa"/>
              <w:bottom w:w="100" w:type="dxa"/>
              <w:right w:w="100" w:type="dxa"/>
            </w:tcMar>
            <w:hideMark/>
            <w:tcPrChange w:id="444" w:author="Ryan Talbot" w:date="2023-12-03T19:02:00Z">
              <w:tcPr>
                <w:tcW w:w="0" w:type="auto"/>
                <w:tcMar>
                  <w:top w:w="100" w:type="dxa"/>
                  <w:left w:w="100" w:type="dxa"/>
                  <w:bottom w:w="100" w:type="dxa"/>
                  <w:right w:w="100" w:type="dxa"/>
                </w:tcMar>
                <w:hideMark/>
              </w:tcPr>
            </w:tcPrChange>
          </w:tcPr>
          <w:p w14:paraId="5E46C09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bl>
    <w:p w14:paraId="2A234345" w14:textId="77777777" w:rsidR="00E71348" w:rsidRPr="00E71348" w:rsidRDefault="00E71348" w:rsidP="00E71348">
      <w:pPr>
        <w:spacing w:before="480" w:after="120"/>
        <w:outlineLvl w:val="0"/>
        <w:rPr>
          <w:rFonts w:ascii="Times New Roman" w:eastAsia="Times New Roman" w:hAnsi="Times New Roman" w:cs="Times New Roman"/>
          <w:b/>
          <w:bCs/>
          <w:kern w:val="36"/>
          <w:sz w:val="48"/>
          <w:szCs w:val="48"/>
          <w14:ligatures w14:val="none"/>
        </w:rPr>
      </w:pPr>
      <w:r w:rsidRPr="00E71348">
        <w:rPr>
          <w:rFonts w:ascii="Arial" w:eastAsia="Times New Roman" w:hAnsi="Arial" w:cs="Arial"/>
          <w:b/>
          <w:bCs/>
          <w:color w:val="000000"/>
          <w:kern w:val="36"/>
          <w:sz w:val="22"/>
          <w:szCs w:val="22"/>
          <w14:ligatures w14:val="none"/>
        </w:rPr>
        <w:t>Men's Team</w:t>
      </w:r>
    </w:p>
    <w:tbl>
      <w:tblPr>
        <w:tblW w:w="0" w:type="auto"/>
        <w:jc w:val="center"/>
        <w:tblCellMar>
          <w:top w:w="15" w:type="dxa"/>
          <w:left w:w="15" w:type="dxa"/>
          <w:bottom w:w="15" w:type="dxa"/>
          <w:right w:w="15" w:type="dxa"/>
        </w:tblCellMar>
        <w:tblLook w:val="04A0" w:firstRow="1" w:lastRow="0" w:firstColumn="1" w:lastColumn="0" w:noHBand="0" w:noVBand="1"/>
        <w:tblPrChange w:id="445" w:author="Ryan Talbot" w:date="2023-12-03T19:03:00Z">
          <w:tblPr>
            <w:tblW w:w="0" w:type="auto"/>
            <w:tblCellMar>
              <w:top w:w="15" w:type="dxa"/>
              <w:left w:w="15" w:type="dxa"/>
              <w:bottom w:w="15" w:type="dxa"/>
              <w:right w:w="15" w:type="dxa"/>
            </w:tblCellMar>
            <w:tblLook w:val="04A0" w:firstRow="1" w:lastRow="0" w:firstColumn="1" w:lastColumn="0" w:noHBand="0" w:noVBand="1"/>
          </w:tblPr>
        </w:tblPrChange>
      </w:tblPr>
      <w:tblGrid>
        <w:gridCol w:w="3869"/>
        <w:gridCol w:w="1728"/>
        <w:gridCol w:w="1363"/>
        <w:tblGridChange w:id="446">
          <w:tblGrid>
            <w:gridCol w:w="3869"/>
            <w:gridCol w:w="1728"/>
            <w:gridCol w:w="1363"/>
          </w:tblGrid>
        </w:tblGridChange>
      </w:tblGrid>
      <w:tr w:rsidR="00E71348" w:rsidRPr="00E71348" w14:paraId="4FAFBF63" w14:textId="77777777" w:rsidTr="00E71348">
        <w:trPr>
          <w:trHeight w:val="128"/>
          <w:jc w:val="center"/>
          <w:trPrChange w:id="447" w:author="Ryan Talbot" w:date="2023-12-03T19:03:00Z">
            <w:trPr>
              <w:trHeight w:val="378"/>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48"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5D868F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Algorithm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49"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A3F765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IAA/Apparatus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0"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FACB52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Score</w:t>
            </w:r>
          </w:p>
        </w:tc>
      </w:tr>
      <w:tr w:rsidR="00E71348" w:rsidRPr="00E71348" w14:paraId="4DA64266" w14:textId="77777777" w:rsidTr="00E71348">
        <w:trPr>
          <w:trHeight w:val="23"/>
          <w:jc w:val="center"/>
          <w:trPrChange w:id="451" w:author="Ryan Talbot" w:date="2023-12-03T19:03:00Z">
            <w:trPr>
              <w:trHeight w:val="45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2"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44E27C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3"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6559164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4"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5B9380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260.579000</w:t>
            </w:r>
          </w:p>
        </w:tc>
      </w:tr>
      <w:tr w:rsidR="00E71348" w:rsidRPr="00E71348" w14:paraId="6A502C83" w14:textId="77777777" w:rsidTr="00E71348">
        <w:trPr>
          <w:trHeight w:val="318"/>
          <w:jc w:val="center"/>
          <w:trPrChange w:id="455" w:author="Ryan Talbot" w:date="2023-12-03T19:03:00Z">
            <w:trPr>
              <w:trHeight w:val="318"/>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6"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7E4E1A3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7"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54FD38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58"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27269C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253.195987</w:t>
            </w:r>
          </w:p>
        </w:tc>
      </w:tr>
      <w:tr w:rsidR="00E71348" w:rsidRPr="00E71348" w14:paraId="735B6BC5" w14:textId="77777777" w:rsidTr="00E71348">
        <w:trPr>
          <w:trHeight w:val="208"/>
          <w:jc w:val="center"/>
          <w:trPrChange w:id="459" w:author="Ryan Talbot" w:date="2023-12-03T19:03:00Z">
            <w:trPr>
              <w:trHeight w:val="208"/>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0"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0C89328"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1"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9C218C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2"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363D93CA"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254.940000</w:t>
            </w:r>
          </w:p>
        </w:tc>
      </w:tr>
      <w:tr w:rsidR="00E71348" w:rsidRPr="00E71348" w14:paraId="272B42DF" w14:textId="77777777" w:rsidTr="00E71348">
        <w:trPr>
          <w:trHeight w:val="195"/>
          <w:jc w:val="center"/>
          <w:trPrChange w:id="463" w:author="Ryan Talbot" w:date="2023-12-03T19:03:00Z">
            <w:trPr>
              <w:trHeight w:val="195"/>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4"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5425809"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5"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2D38014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6"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896AB02"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250.588687</w:t>
            </w:r>
          </w:p>
        </w:tc>
      </w:tr>
      <w:tr w:rsidR="00E71348" w:rsidRPr="00E71348" w14:paraId="27A727CB" w14:textId="77777777" w:rsidTr="00E71348">
        <w:trPr>
          <w:trHeight w:val="343"/>
          <w:jc w:val="center"/>
          <w:trPrChange w:id="467" w:author="Ryan Talbot" w:date="2023-12-03T19:03:00Z">
            <w:trPr>
              <w:trHeight w:val="343"/>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8"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1B1220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69"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437254A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IAA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70"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14269823"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257.342000</w:t>
            </w:r>
          </w:p>
        </w:tc>
      </w:tr>
      <w:tr w:rsidR="00E71348" w:rsidRPr="00E71348" w14:paraId="644C8BE4" w14:textId="77777777" w:rsidTr="00E71348">
        <w:trPr>
          <w:trHeight w:val="330"/>
          <w:jc w:val="center"/>
          <w:trPrChange w:id="471" w:author="Ryan Talbot" w:date="2023-12-03T19:03:00Z">
            <w:trPr>
              <w:trHeight w:val="330"/>
            </w:trPr>
          </w:trPrChange>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72"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2AE6F9C"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73"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08FC9DD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Apparatus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Change w:id="474" w:author="Ryan Talbot" w:date="2023-12-03T19:03:00Z">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tcPrChange>
          </w:tcPr>
          <w:p w14:paraId="5E405011" w14:textId="77777777" w:rsidR="00E71348" w:rsidRPr="00E71348" w:rsidRDefault="00E71348" w:rsidP="00E71348">
            <w:pP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251.115667</w:t>
            </w:r>
          </w:p>
        </w:tc>
      </w:tr>
    </w:tbl>
    <w:p w14:paraId="679FA35C" w14:textId="77777777" w:rsidR="00E71348" w:rsidRPr="00E71348" w:rsidRDefault="00E71348" w:rsidP="00E71348">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1804"/>
        <w:gridCol w:w="1388"/>
        <w:gridCol w:w="3540"/>
        <w:gridCol w:w="677"/>
      </w:tblGrid>
      <w:tr w:rsidR="00E71348" w:rsidRPr="00E71348" w14:paraId="70881505" w14:textId="77777777" w:rsidTr="00E71348">
        <w:trPr>
          <w:trHeight w:val="46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AF21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Name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624E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Hyper-Heuristics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31EBB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Tabu Search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2C776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Variable Neighborhood Search (VNS)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ECFBE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Sum</w:t>
            </w:r>
          </w:p>
        </w:tc>
      </w:tr>
      <w:tr w:rsidR="00E71348" w:rsidRPr="00E71348" w14:paraId="3EC535E3" w14:textId="77777777" w:rsidTr="00E71348">
        <w:trPr>
          <w:trHeight w:val="394"/>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9B4DD7"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khoi</w:t>
            </w:r>
            <w:proofErr w:type="spellEnd"/>
            <w:r w:rsidRPr="00E71348">
              <w:rPr>
                <w:rFonts w:ascii="Arial" w:eastAsia="Times New Roman" w:hAnsi="Arial" w:cs="Arial"/>
                <w:color w:val="000000"/>
                <w:kern w:val="0"/>
                <w:sz w:val="22"/>
                <w:szCs w:val="22"/>
                <w14:ligatures w14:val="none"/>
              </w:rPr>
              <w:t xml:space="preserve"> young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05EFA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C866AA"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173ED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D2384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4</w:t>
            </w:r>
          </w:p>
        </w:tc>
      </w:tr>
      <w:tr w:rsidR="00E71348" w:rsidRPr="00E71348" w14:paraId="5F787EBE" w14:textId="77777777" w:rsidTr="00E71348">
        <w:trPr>
          <w:trHeight w:val="45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10D53"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asher</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hong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58E40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1715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D6977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7D56D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160AC7A3" w14:textId="77777777" w:rsidTr="00E71348">
        <w:trPr>
          <w:trHeight w:val="45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A331AA"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brody</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malone</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B51D2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2C253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9C130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92FD4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467CE64F"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9978F4"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lastRenderedPageBreak/>
              <w:t>yul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moldauer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C2001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89FE7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F511F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BE5983"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4C30CFF6"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9C37DF"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fred</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richard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18315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8B8F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C624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2039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3</w:t>
            </w:r>
          </w:p>
        </w:tc>
      </w:tr>
      <w:tr w:rsidR="00E71348" w:rsidRPr="00E71348" w14:paraId="359428CC"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A6E005"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paul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juda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ECD68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EE505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D9B1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26CC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3083D8AE"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EDE26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 xml:space="preserve">fuzzy </w:t>
            </w:r>
            <w:proofErr w:type="spellStart"/>
            <w:r w:rsidRPr="00E71348">
              <w:rPr>
                <w:rFonts w:ascii="Arial" w:eastAsia="Times New Roman" w:hAnsi="Arial" w:cs="Arial"/>
                <w:color w:val="000000"/>
                <w:kern w:val="0"/>
                <w:sz w:val="22"/>
                <w:szCs w:val="22"/>
                <w14:ligatures w14:val="none"/>
              </w:rPr>
              <w:t>benas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3E13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B3B340"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F087E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9A60E5"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2</w:t>
            </w:r>
          </w:p>
        </w:tc>
      </w:tr>
      <w:tr w:rsidR="00E71348" w:rsidRPr="00E71348" w14:paraId="365E343C"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1C5A7C"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ian</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lasic-ellis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C827A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A52A7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5C304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B46A49"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44C58B7F"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06A0BC"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donnell</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whittenburg</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13C51"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3B81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AC4FD"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A40E4E"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56461229"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8553B6"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joshua</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karnes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E95F62"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FD0C84"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D5FC97"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287C"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r w:rsidR="00E71348" w:rsidRPr="00E71348" w14:paraId="1AB0DA47" w14:textId="77777777" w:rsidTr="00E71348">
        <w:trPr>
          <w:trHeight w:val="43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338510" w14:textId="77777777" w:rsidR="00E71348" w:rsidRPr="00E71348" w:rsidRDefault="00E71348" w:rsidP="00E71348">
            <w:pPr>
              <w:jc w:val="center"/>
              <w:rPr>
                <w:rFonts w:ascii="Times New Roman" w:eastAsia="Times New Roman" w:hAnsi="Times New Roman" w:cs="Times New Roman"/>
                <w:kern w:val="0"/>
                <w14:ligatures w14:val="none"/>
              </w:rPr>
            </w:pPr>
            <w:proofErr w:type="spellStart"/>
            <w:r w:rsidRPr="00E71348">
              <w:rPr>
                <w:rFonts w:ascii="Arial" w:eastAsia="Times New Roman" w:hAnsi="Arial" w:cs="Arial"/>
                <w:color w:val="000000"/>
                <w:kern w:val="0"/>
                <w:sz w:val="22"/>
                <w:szCs w:val="22"/>
                <w14:ligatures w14:val="none"/>
              </w:rPr>
              <w:t>shane</w:t>
            </w:r>
            <w:proofErr w:type="spellEnd"/>
            <w:r w:rsidRPr="00E71348">
              <w:rPr>
                <w:rFonts w:ascii="Arial" w:eastAsia="Times New Roman" w:hAnsi="Arial" w:cs="Arial"/>
                <w:color w:val="000000"/>
                <w:kern w:val="0"/>
                <w:sz w:val="22"/>
                <w:szCs w:val="22"/>
                <w14:ligatures w14:val="none"/>
              </w:rPr>
              <w:t xml:space="preserve"> </w:t>
            </w:r>
            <w:proofErr w:type="spellStart"/>
            <w:r w:rsidRPr="00E71348">
              <w:rPr>
                <w:rFonts w:ascii="Arial" w:eastAsia="Times New Roman" w:hAnsi="Arial" w:cs="Arial"/>
                <w:color w:val="000000"/>
                <w:kern w:val="0"/>
                <w:sz w:val="22"/>
                <w:szCs w:val="22"/>
                <w14:ligatures w14:val="none"/>
              </w:rPr>
              <w:t>wiskus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48C4F"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076FD8"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5A6D56"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215B1B" w14:textId="77777777" w:rsidR="00E71348" w:rsidRPr="00E71348" w:rsidRDefault="00E71348" w:rsidP="00E71348">
            <w:pPr>
              <w:jc w:val="center"/>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1</w:t>
            </w:r>
          </w:p>
        </w:tc>
      </w:tr>
    </w:tbl>
    <w:p w14:paraId="0DB28381" w14:textId="77777777" w:rsidR="00E71348" w:rsidRPr="00E71348" w:rsidRDefault="00E71348" w:rsidP="00E71348">
      <w:pPr>
        <w:rPr>
          <w:rFonts w:ascii="Times New Roman" w:eastAsia="Times New Roman" w:hAnsi="Times New Roman" w:cs="Times New Roman"/>
          <w:kern w:val="0"/>
          <w14:ligatures w14:val="none"/>
        </w:rPr>
      </w:pPr>
    </w:p>
    <w:p w14:paraId="146BA616"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 analysis yielded a refined selection for the USA Women's Gymnastics team, consisting of the following athletes in their respective events:</w:t>
      </w:r>
    </w:p>
    <w:p w14:paraId="00CF52A4" w14:textId="77777777" w:rsidR="00E71348" w:rsidRPr="00E71348" w:rsidRDefault="00E71348" w:rsidP="00E71348">
      <w:pPr>
        <w:numPr>
          <w:ilvl w:val="0"/>
          <w:numId w:val="4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Team: Simone Biles, Skye Blakely,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 </w:t>
      </w:r>
      <w:proofErr w:type="spellStart"/>
      <w:r w:rsidRPr="00E71348">
        <w:rPr>
          <w:rFonts w:ascii="Arial" w:eastAsia="Times New Roman" w:hAnsi="Arial" w:cs="Arial"/>
          <w:color w:val="000000"/>
          <w:kern w:val="0"/>
          <w:sz w:val="22"/>
          <w:szCs w:val="22"/>
          <w14:ligatures w14:val="none"/>
        </w:rPr>
        <w:t>Joscelyn</w:t>
      </w:r>
      <w:proofErr w:type="spellEnd"/>
      <w:r w:rsidRPr="00E71348">
        <w:rPr>
          <w:rFonts w:ascii="Arial" w:eastAsia="Times New Roman" w:hAnsi="Arial" w:cs="Arial"/>
          <w:color w:val="000000"/>
          <w:kern w:val="0"/>
          <w:sz w:val="22"/>
          <w:szCs w:val="22"/>
          <w14:ligatures w14:val="none"/>
        </w:rPr>
        <w:t xml:space="preserve"> Roberson, and Zoe Miller.</w:t>
      </w:r>
    </w:p>
    <w:p w14:paraId="2CA21D58" w14:textId="77777777" w:rsidR="00E71348" w:rsidRPr="00E71348" w:rsidRDefault="00E71348" w:rsidP="00E71348">
      <w:pPr>
        <w:numPr>
          <w:ilvl w:val="0"/>
          <w:numId w:val="4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Balance Beam: Simone Biles, Skye Blakely, and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w:t>
      </w:r>
    </w:p>
    <w:p w14:paraId="624C828C" w14:textId="77777777" w:rsidR="00E71348" w:rsidRPr="00E71348" w:rsidRDefault="00E71348" w:rsidP="00E71348">
      <w:pPr>
        <w:numPr>
          <w:ilvl w:val="0"/>
          <w:numId w:val="4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Uneven Bars: Skye Blakely,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 and Zoe Miller.</w:t>
      </w:r>
    </w:p>
    <w:p w14:paraId="2C392870" w14:textId="77777777" w:rsidR="00E71348" w:rsidRPr="00E71348" w:rsidRDefault="00E71348" w:rsidP="00E71348">
      <w:pPr>
        <w:numPr>
          <w:ilvl w:val="0"/>
          <w:numId w:val="4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Floor: Simone Biles,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 and </w:t>
      </w:r>
      <w:proofErr w:type="spellStart"/>
      <w:r w:rsidRPr="00E71348">
        <w:rPr>
          <w:rFonts w:ascii="Arial" w:eastAsia="Times New Roman" w:hAnsi="Arial" w:cs="Arial"/>
          <w:color w:val="000000"/>
          <w:kern w:val="0"/>
          <w:sz w:val="22"/>
          <w:szCs w:val="22"/>
          <w14:ligatures w14:val="none"/>
        </w:rPr>
        <w:t>Joscelyn</w:t>
      </w:r>
      <w:proofErr w:type="spellEnd"/>
      <w:r w:rsidRPr="00E71348">
        <w:rPr>
          <w:rFonts w:ascii="Arial" w:eastAsia="Times New Roman" w:hAnsi="Arial" w:cs="Arial"/>
          <w:color w:val="000000"/>
          <w:kern w:val="0"/>
          <w:sz w:val="22"/>
          <w:szCs w:val="22"/>
          <w14:ligatures w14:val="none"/>
        </w:rPr>
        <w:t xml:space="preserve"> Roberson.</w:t>
      </w:r>
    </w:p>
    <w:p w14:paraId="27D11E51" w14:textId="77777777" w:rsidR="00E71348" w:rsidRPr="00E71348" w:rsidRDefault="00E71348" w:rsidP="00E71348">
      <w:pPr>
        <w:numPr>
          <w:ilvl w:val="0"/>
          <w:numId w:val="42"/>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Vault: Simone Biles, </w:t>
      </w:r>
      <w:proofErr w:type="spellStart"/>
      <w:r w:rsidRPr="00E71348">
        <w:rPr>
          <w:rFonts w:ascii="Arial" w:eastAsia="Times New Roman" w:hAnsi="Arial" w:cs="Arial"/>
          <w:color w:val="000000"/>
          <w:kern w:val="0"/>
          <w:sz w:val="22"/>
          <w:szCs w:val="22"/>
          <w14:ligatures w14:val="none"/>
        </w:rPr>
        <w:t>Shilese</w:t>
      </w:r>
      <w:proofErr w:type="spellEnd"/>
      <w:r w:rsidRPr="00E71348">
        <w:rPr>
          <w:rFonts w:ascii="Arial" w:eastAsia="Times New Roman" w:hAnsi="Arial" w:cs="Arial"/>
          <w:color w:val="000000"/>
          <w:kern w:val="0"/>
          <w:sz w:val="22"/>
          <w:szCs w:val="22"/>
          <w14:ligatures w14:val="none"/>
        </w:rPr>
        <w:t xml:space="preserve"> Jones, and </w:t>
      </w:r>
      <w:proofErr w:type="spellStart"/>
      <w:r w:rsidRPr="00E71348">
        <w:rPr>
          <w:rFonts w:ascii="Arial" w:eastAsia="Times New Roman" w:hAnsi="Arial" w:cs="Arial"/>
          <w:color w:val="000000"/>
          <w:kern w:val="0"/>
          <w:sz w:val="22"/>
          <w:szCs w:val="22"/>
          <w14:ligatures w14:val="none"/>
        </w:rPr>
        <w:t>Joscelyn</w:t>
      </w:r>
      <w:proofErr w:type="spellEnd"/>
      <w:r w:rsidRPr="00E71348">
        <w:rPr>
          <w:rFonts w:ascii="Arial" w:eastAsia="Times New Roman" w:hAnsi="Arial" w:cs="Arial"/>
          <w:color w:val="000000"/>
          <w:kern w:val="0"/>
          <w:sz w:val="22"/>
          <w:szCs w:val="22"/>
          <w14:ligatures w14:val="none"/>
        </w:rPr>
        <w:t xml:space="preserve"> Roberson.</w:t>
      </w:r>
    </w:p>
    <w:p w14:paraId="1C84C3CC"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 expected team score was calculated to be approximately 169.375, just slightly below the winning score of 169.528 at the 2020 Olympics, with second place achieving 166.096. These selections represent the best composition of the USA Women's Gymnastics team based on the analysis.</w:t>
      </w:r>
    </w:p>
    <w:p w14:paraId="2C582FB1"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b/>
          <w:bCs/>
          <w:color w:val="000000"/>
          <w:kern w:val="0"/>
          <w:sz w:val="22"/>
          <w:szCs w:val="22"/>
          <w14:ligatures w14:val="none"/>
        </w:rPr>
        <w:t>USA Men's Gymnastics Team:</w:t>
      </w:r>
    </w:p>
    <w:p w14:paraId="4E2A772F"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For the USA Men's Gymnastics team, the analysis led to the selection of the following athletes and their respective events:</w:t>
      </w:r>
    </w:p>
    <w:p w14:paraId="4E2B36C4"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Team: Colt Walker, Khoi Young, Asher Hong, Curran Phillips, and Stephen </w:t>
      </w:r>
      <w:proofErr w:type="spellStart"/>
      <w:r w:rsidRPr="00E71348">
        <w:rPr>
          <w:rFonts w:ascii="Arial" w:eastAsia="Times New Roman" w:hAnsi="Arial" w:cs="Arial"/>
          <w:color w:val="000000"/>
          <w:kern w:val="0"/>
          <w:sz w:val="22"/>
          <w:szCs w:val="22"/>
          <w14:ligatures w14:val="none"/>
        </w:rPr>
        <w:t>Nedoroscik</w:t>
      </w:r>
      <w:proofErr w:type="spellEnd"/>
      <w:r w:rsidRPr="00E71348">
        <w:rPr>
          <w:rFonts w:ascii="Arial" w:eastAsia="Times New Roman" w:hAnsi="Arial" w:cs="Arial"/>
          <w:color w:val="000000"/>
          <w:kern w:val="0"/>
          <w:sz w:val="22"/>
          <w:szCs w:val="22"/>
          <w14:ligatures w14:val="none"/>
        </w:rPr>
        <w:t>.</w:t>
      </w:r>
    </w:p>
    <w:p w14:paraId="6AE0DE3C"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Floor: Colt Walker, Asher Hong, and Khoi Young.</w:t>
      </w:r>
    </w:p>
    <w:p w14:paraId="4FBA8641"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High Bar: Khoi Young, Colt Walker, and Curran Phillips.</w:t>
      </w:r>
    </w:p>
    <w:p w14:paraId="41BD392A"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Parallel Bars: Asher Hong, Colt Walker, and Curran Phillips.</w:t>
      </w:r>
    </w:p>
    <w:p w14:paraId="1346DA06"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Pommel Horse: Asher Hong, Khoi Young, and Stephen </w:t>
      </w:r>
      <w:proofErr w:type="spellStart"/>
      <w:r w:rsidRPr="00E71348">
        <w:rPr>
          <w:rFonts w:ascii="Arial" w:eastAsia="Times New Roman" w:hAnsi="Arial" w:cs="Arial"/>
          <w:color w:val="000000"/>
          <w:kern w:val="0"/>
          <w:sz w:val="22"/>
          <w:szCs w:val="22"/>
          <w14:ligatures w14:val="none"/>
        </w:rPr>
        <w:t>Nedoroscik</w:t>
      </w:r>
      <w:proofErr w:type="spellEnd"/>
      <w:r w:rsidRPr="00E71348">
        <w:rPr>
          <w:rFonts w:ascii="Arial" w:eastAsia="Times New Roman" w:hAnsi="Arial" w:cs="Arial"/>
          <w:color w:val="000000"/>
          <w:kern w:val="0"/>
          <w:sz w:val="22"/>
          <w:szCs w:val="22"/>
          <w14:ligatures w14:val="none"/>
        </w:rPr>
        <w:t>.</w:t>
      </w:r>
    </w:p>
    <w:p w14:paraId="2026E2E3"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lastRenderedPageBreak/>
        <w:t>Rings: Khoi Young, Colt Walker, and Asher Hong.</w:t>
      </w:r>
    </w:p>
    <w:p w14:paraId="0EDAD59E" w14:textId="77777777" w:rsidR="00E71348" w:rsidRPr="00E71348" w:rsidRDefault="00E71348" w:rsidP="00E71348">
      <w:pPr>
        <w:numPr>
          <w:ilvl w:val="0"/>
          <w:numId w:val="43"/>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Vault: Colt Walker, Curran Phillips, and Khoi Young.</w:t>
      </w:r>
    </w:p>
    <w:p w14:paraId="7C41B5E2"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 combined score for the team was calculated at approximately 251.023, resulting in a 4th place finish in the 2020 Olympics.</w:t>
      </w:r>
    </w:p>
    <w:p w14:paraId="7FEB94BC"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USA Men's Gymnasts Most Likely to Medal:</w:t>
      </w:r>
    </w:p>
    <w:p w14:paraId="0BB5F765"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Based on the analysis, the following athletes are most likely to achieve medals in their respective events:</w:t>
      </w:r>
    </w:p>
    <w:p w14:paraId="5EE0A459" w14:textId="77777777" w:rsidR="00E71348" w:rsidRPr="00E71348" w:rsidRDefault="00E71348" w:rsidP="00E71348">
      <w:pPr>
        <w:numPr>
          <w:ilvl w:val="0"/>
          <w:numId w:val="44"/>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Parallel Bars: Curran Phillips.</w:t>
      </w:r>
    </w:p>
    <w:p w14:paraId="6B0DCF2F" w14:textId="77777777" w:rsidR="00E71348" w:rsidRPr="00E71348" w:rsidRDefault="00E71348" w:rsidP="00E71348">
      <w:pPr>
        <w:numPr>
          <w:ilvl w:val="0"/>
          <w:numId w:val="44"/>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 xml:space="preserve">Pommel Horse: Stephen </w:t>
      </w:r>
      <w:proofErr w:type="spellStart"/>
      <w:r w:rsidRPr="00E71348">
        <w:rPr>
          <w:rFonts w:ascii="Arial" w:eastAsia="Times New Roman" w:hAnsi="Arial" w:cs="Arial"/>
          <w:color w:val="000000"/>
          <w:kern w:val="0"/>
          <w:sz w:val="22"/>
          <w:szCs w:val="22"/>
          <w14:ligatures w14:val="none"/>
        </w:rPr>
        <w:t>Nedoroscik</w:t>
      </w:r>
      <w:proofErr w:type="spellEnd"/>
      <w:r w:rsidRPr="00E71348">
        <w:rPr>
          <w:rFonts w:ascii="Arial" w:eastAsia="Times New Roman" w:hAnsi="Arial" w:cs="Arial"/>
          <w:color w:val="000000"/>
          <w:kern w:val="0"/>
          <w:sz w:val="22"/>
          <w:szCs w:val="22"/>
          <w14:ligatures w14:val="none"/>
        </w:rPr>
        <w:t xml:space="preserve"> and Khoi Young.</w:t>
      </w:r>
    </w:p>
    <w:p w14:paraId="0BD22AA6"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These athletes exhibit strong potential for medal-winning performances in their respective events.</w:t>
      </w:r>
    </w:p>
    <w:p w14:paraId="18BADD6D"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By incorporating these findings, you can provide a detailed and clear representation of the outcomes of your analysis, offering valuable insights into the selection of both the USA Women's and Men's Gymnastics teams for the Olympics. This section should help readers understand the rationale behind your selections and their expected performance.</w:t>
      </w:r>
    </w:p>
    <w:p w14:paraId="53CD5E23" w14:textId="77777777" w:rsidR="00E71348" w:rsidRPr="00E71348" w:rsidRDefault="00E71348" w:rsidP="00E71348">
      <w:pPr>
        <w:spacing w:after="200"/>
        <w:rPr>
          <w:rFonts w:ascii="Times New Roman" w:eastAsia="Times New Roman" w:hAnsi="Times New Roman" w:cs="Times New Roman"/>
          <w:kern w:val="0"/>
          <w14:ligatures w14:val="none"/>
        </w:rPr>
      </w:pPr>
      <w:r w:rsidRPr="00E71348">
        <w:rPr>
          <w:rFonts w:ascii="Arial" w:eastAsia="Times New Roman" w:hAnsi="Arial" w:cs="Arial"/>
          <w:color w:val="000000"/>
          <w:kern w:val="0"/>
          <w:sz w:val="22"/>
          <w:szCs w:val="22"/>
          <w14:ligatures w14:val="none"/>
        </w:rPr>
        <w:t>Model Training and Evaluation</w:t>
      </w:r>
    </w:p>
    <w:p w14:paraId="08A13FC2" w14:textId="77777777" w:rsidR="00E71348" w:rsidRPr="00E71348" w:rsidRDefault="00E71348" w:rsidP="00E71348">
      <w:pPr>
        <w:spacing w:after="200"/>
        <w:rPr>
          <w:rFonts w:ascii="Times New Roman" w:eastAsia="Times New Roman" w:hAnsi="Times New Roman" w:cs="Times New Roman"/>
          <w:kern w:val="0"/>
          <w14:ligatures w14:val="none"/>
        </w:rPr>
      </w:pPr>
      <w:proofErr w:type="gramStart"/>
      <w:r w:rsidRPr="00E71348">
        <w:rPr>
          <w:rFonts w:ascii="Arial" w:eastAsia="Times New Roman" w:hAnsi="Arial" w:cs="Arial"/>
          <w:color w:val="000000"/>
          <w:kern w:val="0"/>
          <w:sz w:val="22"/>
          <w:szCs w:val="22"/>
          <w14:ligatures w14:val="none"/>
        </w:rPr>
        <w:t>All of</w:t>
      </w:r>
      <w:proofErr w:type="gramEnd"/>
      <w:r w:rsidRPr="00E71348">
        <w:rPr>
          <w:rFonts w:ascii="Arial" w:eastAsia="Times New Roman" w:hAnsi="Arial" w:cs="Arial"/>
          <w:color w:val="000000"/>
          <w:kern w:val="0"/>
          <w:sz w:val="22"/>
          <w:szCs w:val="22"/>
          <w14:ligatures w14:val="none"/>
        </w:rPr>
        <w:t xml:space="preserve"> the following shows best with results of either Random Forest, AdaBoost, or Decision Tree. </w:t>
      </w:r>
    </w:p>
    <w:p w14:paraId="2D179D31"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Women's uneven bar</w:t>
      </w:r>
    </w:p>
    <w:p w14:paraId="7DF61E9D"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Women's BALANCE BEAM</w:t>
      </w:r>
    </w:p>
    <w:p w14:paraId="6601679E"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Women's INDIVIDUAL ALL-AROUND</w:t>
      </w:r>
    </w:p>
    <w:p w14:paraId="5EF0F888"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Women's UNEVEN BAR</w:t>
      </w:r>
    </w:p>
    <w:p w14:paraId="5D7B54F8"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Women's VAULT</w:t>
      </w:r>
    </w:p>
    <w:p w14:paraId="5F778695"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FLOOR</w:t>
      </w:r>
    </w:p>
    <w:p w14:paraId="0772EFD4" w14:textId="77777777" w:rsidR="00E71348" w:rsidRPr="00E71348" w:rsidRDefault="00E71348" w:rsidP="00E71348">
      <w:pPr>
        <w:numPr>
          <w:ilvl w:val="0"/>
          <w:numId w:val="45"/>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HIGH BAR</w:t>
      </w:r>
    </w:p>
    <w:p w14:paraId="5F67487E" w14:textId="77777777" w:rsidR="00E71348" w:rsidRPr="00E71348" w:rsidRDefault="00E71348" w:rsidP="00E71348">
      <w:pPr>
        <w:numPr>
          <w:ilvl w:val="0"/>
          <w:numId w:val="46"/>
        </w:numPr>
        <w:spacing w:after="200"/>
        <w:ind w:left="1440"/>
        <w:textAlignment w:val="baseline"/>
        <w:rPr>
          <w:rFonts w:ascii="Arial" w:eastAsia="Times New Roman" w:hAnsi="Arial" w:cs="Arial"/>
          <w:color w:val="000000"/>
          <w:kern w:val="0"/>
          <w:sz w:val="22"/>
          <w:szCs w:val="22"/>
          <w14:ligatures w14:val="none"/>
        </w:rPr>
      </w:pPr>
      <w:proofErr w:type="spellStart"/>
      <w:r w:rsidRPr="00E71348">
        <w:rPr>
          <w:rFonts w:ascii="Arial" w:eastAsia="Times New Roman" w:hAnsi="Arial" w:cs="Arial"/>
          <w:color w:val="000000"/>
          <w:kern w:val="0"/>
          <w:sz w:val="22"/>
          <w:szCs w:val="22"/>
          <w14:ligatures w14:val="none"/>
        </w:rPr>
        <w:t>clf</w:t>
      </w:r>
      <w:proofErr w:type="spellEnd"/>
      <w:r w:rsidRPr="00E71348">
        <w:rPr>
          <w:rFonts w:ascii="Arial" w:eastAsia="Times New Roman" w:hAnsi="Arial" w:cs="Arial"/>
          <w:color w:val="000000"/>
          <w:kern w:val="0"/>
          <w:sz w:val="22"/>
          <w:szCs w:val="22"/>
          <w14:ligatures w14:val="none"/>
        </w:rPr>
        <w:t xml:space="preserve"> = </w:t>
      </w:r>
      <w:proofErr w:type="spellStart"/>
      <w:proofErr w:type="gramStart"/>
      <w:r w:rsidRPr="00E71348">
        <w:rPr>
          <w:rFonts w:ascii="Arial" w:eastAsia="Times New Roman" w:hAnsi="Arial" w:cs="Arial"/>
          <w:color w:val="000000"/>
          <w:kern w:val="0"/>
          <w:sz w:val="22"/>
          <w:szCs w:val="22"/>
          <w14:ligatures w14:val="none"/>
        </w:rPr>
        <w:t>AdaBoostClassifier</w:t>
      </w:r>
      <w:proofErr w:type="spellEnd"/>
      <w:r w:rsidRPr="00E71348">
        <w:rPr>
          <w:rFonts w:ascii="Arial" w:eastAsia="Times New Roman" w:hAnsi="Arial" w:cs="Arial"/>
          <w:color w:val="000000"/>
          <w:kern w:val="0"/>
          <w:sz w:val="22"/>
          <w:szCs w:val="22"/>
          <w14:ligatures w14:val="none"/>
        </w:rPr>
        <w:t>(</w:t>
      </w:r>
      <w:proofErr w:type="spellStart"/>
      <w:proofErr w:type="gramEnd"/>
      <w:r w:rsidRPr="00E71348">
        <w:rPr>
          <w:rFonts w:ascii="Arial" w:eastAsia="Times New Roman" w:hAnsi="Arial" w:cs="Arial"/>
          <w:color w:val="000000"/>
          <w:kern w:val="0"/>
          <w:sz w:val="22"/>
          <w:szCs w:val="22"/>
          <w14:ligatures w14:val="none"/>
        </w:rPr>
        <w:t>n_estimators</w:t>
      </w:r>
      <w:proofErr w:type="spellEnd"/>
      <w:r w:rsidRPr="00E71348">
        <w:rPr>
          <w:rFonts w:ascii="Arial" w:eastAsia="Times New Roman" w:hAnsi="Arial" w:cs="Arial"/>
          <w:color w:val="000000"/>
          <w:kern w:val="0"/>
          <w:sz w:val="22"/>
          <w:szCs w:val="22"/>
          <w14:ligatures w14:val="none"/>
        </w:rPr>
        <w:t xml:space="preserve">=100, </w:t>
      </w:r>
      <w:proofErr w:type="spellStart"/>
      <w:r w:rsidRPr="00E71348">
        <w:rPr>
          <w:rFonts w:ascii="Arial" w:eastAsia="Times New Roman" w:hAnsi="Arial" w:cs="Arial"/>
          <w:color w:val="000000"/>
          <w:kern w:val="0"/>
          <w:sz w:val="22"/>
          <w:szCs w:val="22"/>
          <w14:ligatures w14:val="none"/>
        </w:rPr>
        <w:t>learning_rate</w:t>
      </w:r>
      <w:proofErr w:type="spellEnd"/>
      <w:r w:rsidRPr="00E71348">
        <w:rPr>
          <w:rFonts w:ascii="Arial" w:eastAsia="Times New Roman" w:hAnsi="Arial" w:cs="Arial"/>
          <w:color w:val="000000"/>
          <w:kern w:val="0"/>
          <w:sz w:val="22"/>
          <w:szCs w:val="22"/>
          <w14:ligatures w14:val="none"/>
        </w:rPr>
        <w:t>=0.41)</w:t>
      </w:r>
    </w:p>
    <w:p w14:paraId="1854F79F" w14:textId="77777777" w:rsidR="00E71348" w:rsidRPr="00E71348" w:rsidRDefault="00E71348" w:rsidP="00E71348">
      <w:pPr>
        <w:rPr>
          <w:rFonts w:ascii="Times New Roman" w:eastAsia="Times New Roman" w:hAnsi="Times New Roman" w:cs="Times New Roman"/>
          <w:kern w:val="0"/>
          <w14:ligatures w14:val="none"/>
        </w:rPr>
      </w:pPr>
      <w:r w:rsidRPr="00E71348">
        <w:rPr>
          <w:rFonts w:ascii="Times New Roman" w:eastAsia="Times New Roman" w:hAnsi="Times New Roman" w:cs="Times New Roman"/>
          <w:kern w:val="0"/>
          <w14:ligatures w14:val="none"/>
        </w:rPr>
        <w:br/>
      </w:r>
    </w:p>
    <w:p w14:paraId="0EAC4D2E" w14:textId="77777777" w:rsidR="00E71348" w:rsidRPr="00E71348" w:rsidRDefault="00E71348" w:rsidP="00E71348">
      <w:pPr>
        <w:numPr>
          <w:ilvl w:val="0"/>
          <w:numId w:val="47"/>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INDIVIDUAL ALL-AROUND</w:t>
      </w:r>
    </w:p>
    <w:p w14:paraId="03199CF4" w14:textId="77777777" w:rsidR="00E71348" w:rsidRPr="00E71348" w:rsidRDefault="00E71348" w:rsidP="00E71348">
      <w:pPr>
        <w:numPr>
          <w:ilvl w:val="0"/>
          <w:numId w:val="47"/>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PARALLEL BARS</w:t>
      </w:r>
    </w:p>
    <w:p w14:paraId="08A6FBCF" w14:textId="77777777" w:rsidR="00E71348" w:rsidRPr="00E71348" w:rsidRDefault="00E71348" w:rsidP="00E71348">
      <w:pPr>
        <w:numPr>
          <w:ilvl w:val="0"/>
          <w:numId w:val="48"/>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RINGS</w:t>
      </w:r>
    </w:p>
    <w:p w14:paraId="0916EC67" w14:textId="77777777" w:rsidR="00E71348" w:rsidRPr="00E71348" w:rsidRDefault="00E71348" w:rsidP="00E71348">
      <w:pPr>
        <w:numPr>
          <w:ilvl w:val="0"/>
          <w:numId w:val="49"/>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t>Men's VAULT</w:t>
      </w:r>
    </w:p>
    <w:p w14:paraId="4F77D85D" w14:textId="77777777" w:rsidR="00E71348" w:rsidRPr="00E71348" w:rsidRDefault="00E71348" w:rsidP="00E71348">
      <w:pPr>
        <w:numPr>
          <w:ilvl w:val="0"/>
          <w:numId w:val="49"/>
        </w:numPr>
        <w:spacing w:after="200"/>
        <w:textAlignment w:val="baseline"/>
        <w:rPr>
          <w:rFonts w:ascii="Arial" w:eastAsia="Times New Roman" w:hAnsi="Arial" w:cs="Arial"/>
          <w:color w:val="000000"/>
          <w:kern w:val="0"/>
          <w:sz w:val="22"/>
          <w:szCs w:val="22"/>
          <w14:ligatures w14:val="none"/>
        </w:rPr>
      </w:pPr>
      <w:r w:rsidRPr="00E71348">
        <w:rPr>
          <w:rFonts w:ascii="Arial" w:eastAsia="Times New Roman" w:hAnsi="Arial" w:cs="Arial"/>
          <w:color w:val="000000"/>
          <w:kern w:val="0"/>
          <w:sz w:val="22"/>
          <w:szCs w:val="22"/>
          <w14:ligatures w14:val="none"/>
        </w:rPr>
        <w:lastRenderedPageBreak/>
        <w:t>Men's POMMEL HORSE</w:t>
      </w:r>
    </w:p>
    <w:p w14:paraId="43B45822" w14:textId="59CB34F8" w:rsidR="00E71348" w:rsidRPr="00E71348" w:rsidDel="00E71348" w:rsidRDefault="00C325D5" w:rsidP="00E71348">
      <w:pPr>
        <w:rPr>
          <w:del w:id="475" w:author="Ryan Talbot" w:date="2023-12-03T19:04:00Z"/>
          <w:rFonts w:ascii="Times New Roman" w:eastAsia="Times New Roman" w:hAnsi="Times New Roman" w:cs="Times New Roman"/>
          <w:kern w:val="0"/>
          <w14:ligatures w14:val="none"/>
        </w:rPr>
      </w:pPr>
      <w:del w:id="476" w:author="Ryan Talbot" w:date="2023-12-03T19:04:00Z">
        <w:r w:rsidRPr="00C325D5">
          <w:rPr>
            <w:rFonts w:ascii="Times New Roman" w:eastAsia="Times New Roman" w:hAnsi="Times New Roman" w:cs="Times New Roman"/>
            <w:noProof/>
            <w:kern w:val="0"/>
          </w:rPr>
          <w:pict w14:anchorId="0BB4218F">
            <v:rect id="_x0000_i1025" alt="" style="width:468pt;height:.05pt;mso-width-percent:0;mso-height-percent:0;mso-width-percent:0;mso-height-percent:0" o:hralign="center" o:hrstd="t" o:hr="t" fillcolor="#a0a0a0" stroked="f"/>
          </w:pict>
        </w:r>
      </w:del>
    </w:p>
    <w:p w14:paraId="78A5D5F5" w14:textId="384BB31D" w:rsidR="00E71348" w:rsidRPr="00E71348" w:rsidDel="00E71348" w:rsidRDefault="00E71348" w:rsidP="00E71348">
      <w:pPr>
        <w:spacing w:after="200"/>
        <w:outlineLvl w:val="1"/>
        <w:rPr>
          <w:del w:id="477" w:author="Ryan Talbot" w:date="2023-12-03T19:04:00Z"/>
          <w:rFonts w:ascii="Times New Roman" w:eastAsia="Times New Roman" w:hAnsi="Times New Roman" w:cs="Times New Roman"/>
          <w:b/>
          <w:bCs/>
          <w:kern w:val="0"/>
          <w:sz w:val="36"/>
          <w:szCs w:val="36"/>
          <w14:ligatures w14:val="none"/>
        </w:rPr>
      </w:pPr>
      <w:del w:id="478" w:author="Ryan Talbot" w:date="2023-12-03T19:04:00Z">
        <w:r w:rsidRPr="00E71348" w:rsidDel="00E71348">
          <w:rPr>
            <w:rFonts w:ascii="Arial" w:eastAsia="Times New Roman" w:hAnsi="Arial" w:cs="Arial"/>
            <w:color w:val="000000"/>
            <w:kern w:val="0"/>
            <w:sz w:val="22"/>
            <w:szCs w:val="22"/>
            <w14:ligatures w14:val="none"/>
          </w:rPr>
          <w:delText>I. Introduction</w:delText>
        </w:r>
      </w:del>
    </w:p>
    <w:p w14:paraId="0D0E0E65" w14:textId="1E466D1D" w:rsidR="00E71348" w:rsidRPr="00E71348" w:rsidDel="00E71348" w:rsidRDefault="00E71348" w:rsidP="00E71348">
      <w:pPr>
        <w:spacing w:after="200"/>
        <w:outlineLvl w:val="2"/>
        <w:rPr>
          <w:del w:id="479" w:author="Ryan Talbot" w:date="2023-12-03T19:04:00Z"/>
          <w:rFonts w:ascii="Times New Roman" w:eastAsia="Times New Roman" w:hAnsi="Times New Roman" w:cs="Times New Roman"/>
          <w:b/>
          <w:bCs/>
          <w:kern w:val="0"/>
          <w:sz w:val="27"/>
          <w:szCs w:val="27"/>
          <w14:ligatures w14:val="none"/>
        </w:rPr>
      </w:pPr>
      <w:del w:id="480" w:author="Ryan Talbot" w:date="2023-12-03T19:04:00Z">
        <w:r w:rsidRPr="00E71348" w:rsidDel="00E71348">
          <w:rPr>
            <w:rFonts w:ascii="Arial" w:eastAsia="Times New Roman" w:hAnsi="Arial" w:cs="Arial"/>
            <w:color w:val="000000"/>
            <w:kern w:val="0"/>
            <w:sz w:val="22"/>
            <w:szCs w:val="22"/>
            <w14:ligatures w14:val="none"/>
          </w:rPr>
          <w:delText>A. Background</w:delText>
        </w:r>
      </w:del>
    </w:p>
    <w:p w14:paraId="6F4AEBDD" w14:textId="61646B99" w:rsidR="00E71348" w:rsidRPr="00E71348" w:rsidDel="00E71348" w:rsidRDefault="00E71348" w:rsidP="00E71348">
      <w:pPr>
        <w:spacing w:after="200"/>
        <w:rPr>
          <w:del w:id="481" w:author="Ryan Talbot" w:date="2023-12-03T19:04:00Z"/>
          <w:rFonts w:ascii="Times New Roman" w:eastAsia="Times New Roman" w:hAnsi="Times New Roman" w:cs="Times New Roman"/>
          <w:kern w:val="0"/>
          <w14:ligatures w14:val="none"/>
        </w:rPr>
      </w:pPr>
      <w:del w:id="482" w:author="Ryan Talbot" w:date="2023-12-03T19:04:00Z">
        <w:r w:rsidRPr="00E71348" w:rsidDel="00E71348">
          <w:rPr>
            <w:rFonts w:ascii="Arial" w:eastAsia="Times New Roman" w:hAnsi="Arial" w:cs="Arial"/>
            <w:color w:val="000000"/>
            <w:kern w:val="0"/>
            <w:sz w:val="22"/>
            <w:szCs w:val="22"/>
            <w14:ligatures w14:val="none"/>
          </w:rPr>
          <w:delText>The Olympic Games represent the pinnacle of athletic competition, drawing the world's most elite athletes across a diverse range of sports. Among these sports, artistic gymnastics has captured the imagination of millions, blending power, grace, and precision. The sport is a testament to human capability, where athletes push the boundaries of what the human body can achieve. In this context, the United States has consistently played a significant role in the international gymnastics scene. USA Gymnastics has produced remarkable athletes who have contributed to the country's medal tally and global recognition.</w:delText>
        </w:r>
      </w:del>
    </w:p>
    <w:p w14:paraId="28477FD0" w14:textId="3BF6DF66" w:rsidR="00E71348" w:rsidRPr="00E71348" w:rsidDel="00E71348" w:rsidRDefault="00E71348" w:rsidP="00E71348">
      <w:pPr>
        <w:spacing w:after="200"/>
        <w:outlineLvl w:val="2"/>
        <w:rPr>
          <w:del w:id="483" w:author="Ryan Talbot" w:date="2023-12-03T19:04:00Z"/>
          <w:rFonts w:ascii="Times New Roman" w:eastAsia="Times New Roman" w:hAnsi="Times New Roman" w:cs="Times New Roman"/>
          <w:b/>
          <w:bCs/>
          <w:kern w:val="0"/>
          <w:sz w:val="27"/>
          <w:szCs w:val="27"/>
          <w14:ligatures w14:val="none"/>
        </w:rPr>
      </w:pPr>
      <w:del w:id="484" w:author="Ryan Talbot" w:date="2023-12-03T19:04:00Z">
        <w:r w:rsidRPr="00E71348" w:rsidDel="00E71348">
          <w:rPr>
            <w:rFonts w:ascii="Arial" w:eastAsia="Times New Roman" w:hAnsi="Arial" w:cs="Arial"/>
            <w:color w:val="000000"/>
            <w:kern w:val="0"/>
            <w:sz w:val="22"/>
            <w:szCs w:val="22"/>
            <w14:ligatures w14:val="none"/>
          </w:rPr>
          <w:delText>B. Research Objective</w:delText>
        </w:r>
      </w:del>
    </w:p>
    <w:p w14:paraId="59FF1239" w14:textId="3FE6443C" w:rsidR="00E71348" w:rsidRPr="00E71348" w:rsidDel="00E71348" w:rsidRDefault="00E71348" w:rsidP="00E71348">
      <w:pPr>
        <w:spacing w:after="200"/>
        <w:outlineLvl w:val="3"/>
        <w:rPr>
          <w:del w:id="485" w:author="Ryan Talbot" w:date="2023-12-03T19:04:00Z"/>
          <w:rFonts w:ascii="Times New Roman" w:eastAsia="Times New Roman" w:hAnsi="Times New Roman" w:cs="Times New Roman"/>
          <w:b/>
          <w:bCs/>
          <w:kern w:val="0"/>
          <w14:ligatures w14:val="none"/>
        </w:rPr>
      </w:pPr>
      <w:del w:id="486" w:author="Ryan Talbot" w:date="2023-12-03T19:04:00Z">
        <w:r w:rsidRPr="00E71348" w:rsidDel="00E71348">
          <w:rPr>
            <w:rFonts w:ascii="Arial" w:eastAsia="Times New Roman" w:hAnsi="Arial" w:cs="Arial"/>
            <w:color w:val="000000"/>
            <w:kern w:val="0"/>
            <w:sz w:val="22"/>
            <w:szCs w:val="22"/>
            <w14:ligatures w14:val="none"/>
          </w:rPr>
          <w:delText>1. Overview of Olympic Gymnastics</w:delText>
        </w:r>
      </w:del>
    </w:p>
    <w:p w14:paraId="296AEF5F" w14:textId="19DDC84B" w:rsidR="00E71348" w:rsidRPr="00E71348" w:rsidDel="00E71348" w:rsidRDefault="00E71348" w:rsidP="00E71348">
      <w:pPr>
        <w:spacing w:after="200"/>
        <w:rPr>
          <w:del w:id="487" w:author="Ryan Talbot" w:date="2023-12-03T19:04:00Z"/>
          <w:rFonts w:ascii="Times New Roman" w:eastAsia="Times New Roman" w:hAnsi="Times New Roman" w:cs="Times New Roman"/>
          <w:kern w:val="0"/>
          <w14:ligatures w14:val="none"/>
        </w:rPr>
      </w:pPr>
      <w:del w:id="488" w:author="Ryan Talbot" w:date="2023-12-03T19:04:00Z">
        <w:r w:rsidRPr="00E71348" w:rsidDel="00E71348">
          <w:rPr>
            <w:rFonts w:ascii="Arial" w:eastAsia="Times New Roman" w:hAnsi="Arial" w:cs="Arial"/>
            <w:color w:val="000000"/>
            <w:kern w:val="0"/>
            <w:sz w:val="22"/>
            <w:szCs w:val="22"/>
            <w14:ligatures w14:val="none"/>
          </w:rPr>
          <w:delText>Olympic gymnastics is a discipline that encompasses several events, including the vault, uneven bars, balance beam, and floor exercise. Athletes are judged on their routines' execution, difficulty, and artistic qualities. In these events, gymnasts strive for perfection, with every twist, turn, and somersault crucial to their success. Consequently, it is imperative to understand which gymnasts have the potential to deliver exceptional performances and bring home gold medals for the United States.</w:delText>
        </w:r>
      </w:del>
    </w:p>
    <w:p w14:paraId="066DE11D" w14:textId="3F970C76" w:rsidR="00E71348" w:rsidRPr="00E71348" w:rsidDel="00E71348" w:rsidRDefault="00E71348" w:rsidP="00E71348">
      <w:pPr>
        <w:spacing w:after="200"/>
        <w:outlineLvl w:val="3"/>
        <w:rPr>
          <w:del w:id="489" w:author="Ryan Talbot" w:date="2023-12-03T19:04:00Z"/>
          <w:rFonts w:ascii="Times New Roman" w:eastAsia="Times New Roman" w:hAnsi="Times New Roman" w:cs="Times New Roman"/>
          <w:b/>
          <w:bCs/>
          <w:kern w:val="0"/>
          <w14:ligatures w14:val="none"/>
        </w:rPr>
      </w:pPr>
      <w:del w:id="490" w:author="Ryan Talbot" w:date="2023-12-03T19:04:00Z">
        <w:r w:rsidRPr="00E71348" w:rsidDel="00E71348">
          <w:rPr>
            <w:rFonts w:ascii="Arial" w:eastAsia="Times New Roman" w:hAnsi="Arial" w:cs="Arial"/>
            <w:color w:val="000000"/>
            <w:kern w:val="0"/>
            <w:sz w:val="22"/>
            <w:szCs w:val="22"/>
            <w14:ligatures w14:val="none"/>
          </w:rPr>
          <w:delText>2. Utilizing a Data-Driven Approach</w:delText>
        </w:r>
      </w:del>
    </w:p>
    <w:p w14:paraId="4061C198" w14:textId="6A9B1D0D" w:rsidR="00E71348" w:rsidRPr="00E71348" w:rsidDel="00E71348" w:rsidRDefault="00E71348" w:rsidP="00E71348">
      <w:pPr>
        <w:spacing w:after="200"/>
        <w:rPr>
          <w:del w:id="491" w:author="Ryan Talbot" w:date="2023-12-03T19:04:00Z"/>
          <w:rFonts w:ascii="Times New Roman" w:eastAsia="Times New Roman" w:hAnsi="Times New Roman" w:cs="Times New Roman"/>
          <w:kern w:val="0"/>
          <w14:ligatures w14:val="none"/>
        </w:rPr>
      </w:pPr>
      <w:del w:id="492" w:author="Ryan Talbot" w:date="2023-12-03T19:04:00Z">
        <w:r w:rsidRPr="00E71348" w:rsidDel="00E71348">
          <w:rPr>
            <w:rFonts w:ascii="Arial" w:eastAsia="Times New Roman" w:hAnsi="Arial" w:cs="Arial"/>
            <w:color w:val="000000"/>
            <w:kern w:val="0"/>
            <w:sz w:val="22"/>
            <w:szCs w:val="22"/>
            <w14:ligatures w14:val="none"/>
          </w:rPr>
          <w:delText>This research aims to leverage the power of data-driven decision-making to identify the USA gymnasts with the highest likelihood of winning gold medals in Olympic gymnastics. While the traditional approach relies on subjective judgments and expertise from coaches and judges, this study seeks to introduce objectivity through rigorous analysis of historical performance data. By analyzing the past achievements, techniques, and consistency of USA gymnasts, we can develop models to predict their performance in individual events and, subsequently, their overall contribution to the USA Olympic gymnastics team.</w:delText>
        </w:r>
      </w:del>
    </w:p>
    <w:p w14:paraId="014CB692" w14:textId="6759C34B" w:rsidR="00E71348" w:rsidRPr="00E71348" w:rsidDel="00E71348" w:rsidRDefault="00E71348" w:rsidP="00E71348">
      <w:pPr>
        <w:spacing w:after="200"/>
        <w:rPr>
          <w:moveFrom w:id="493" w:author="Ryan Talbot" w:date="2023-12-03T19:04:00Z"/>
          <w:rFonts w:ascii="Times New Roman" w:eastAsia="Times New Roman" w:hAnsi="Times New Roman" w:cs="Times New Roman"/>
          <w:kern w:val="0"/>
          <w14:ligatures w14:val="none"/>
        </w:rPr>
      </w:pPr>
      <w:moveFromRangeStart w:id="494" w:author="Ryan Talbot" w:date="2023-12-03T19:04:00Z" w:name="move152522712"/>
      <w:moveFrom w:id="495" w:author="Ryan Talbot" w:date="2023-12-03T19:04:00Z">
        <w:r w:rsidRPr="00E71348" w:rsidDel="00E71348">
          <w:rPr>
            <w:rFonts w:ascii="Arial" w:eastAsia="Times New Roman" w:hAnsi="Arial" w:cs="Arial"/>
            <w:color w:val="000000"/>
            <w:kern w:val="0"/>
            <w:sz w:val="22"/>
            <w:szCs w:val="22"/>
            <w14:ligatures w14:val="none"/>
          </w:rPr>
          <w:t>The following sections will delve into a comprehensive investigation, examining historical performance data, employing various machine learning and statistical models, and conducting event-specific analyses to select the most suitable gymnasts for each event. The research ultimately aims to provide valuable insights into the USA's Olympic gymnastics team selection process and increase the chances of securing gold medals on the world's most prestigious stage.</w:t>
        </w:r>
      </w:moveFrom>
    </w:p>
    <w:moveFromRangeEnd w:id="494"/>
    <w:p w14:paraId="37EE165E" w14:textId="1E6A9E81" w:rsidR="00A86162" w:rsidRPr="00E71348" w:rsidRDefault="00A86162" w:rsidP="00E71348">
      <w:pPr>
        <w:spacing w:before="280" w:after="80"/>
        <w:outlineLvl w:val="2"/>
        <w:rPr>
          <w:rFonts w:ascii="Times New Roman" w:eastAsia="Times New Roman" w:hAnsi="Times New Roman" w:cs="Times New Roman"/>
          <w:b/>
          <w:bCs/>
          <w:kern w:val="0"/>
          <w:sz w:val="27"/>
          <w:szCs w:val="27"/>
          <w14:ligatures w14:val="none"/>
        </w:rPr>
      </w:pPr>
    </w:p>
    <w:sectPr w:rsidR="00A86162" w:rsidRPr="00E7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15C"/>
    <w:multiLevelType w:val="multilevel"/>
    <w:tmpl w:val="496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85FE2"/>
    <w:multiLevelType w:val="multilevel"/>
    <w:tmpl w:val="42A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3C99"/>
    <w:multiLevelType w:val="hybridMultilevel"/>
    <w:tmpl w:val="0C64B01E"/>
    <w:lvl w:ilvl="0" w:tplc="FC8C3212">
      <w:start w:val="2"/>
      <w:numFmt w:val="lowerRoman"/>
      <w:lvlText w:val="%1."/>
      <w:lvlJc w:val="right"/>
      <w:pPr>
        <w:tabs>
          <w:tab w:val="num" w:pos="720"/>
        </w:tabs>
        <w:ind w:left="720" w:hanging="360"/>
      </w:pPr>
    </w:lvl>
    <w:lvl w:ilvl="1" w:tplc="5D6E98B0" w:tentative="1">
      <w:start w:val="1"/>
      <w:numFmt w:val="decimal"/>
      <w:lvlText w:val="%2."/>
      <w:lvlJc w:val="left"/>
      <w:pPr>
        <w:tabs>
          <w:tab w:val="num" w:pos="1440"/>
        </w:tabs>
        <w:ind w:left="1440" w:hanging="360"/>
      </w:pPr>
    </w:lvl>
    <w:lvl w:ilvl="2" w:tplc="1A3CD00C" w:tentative="1">
      <w:start w:val="1"/>
      <w:numFmt w:val="decimal"/>
      <w:lvlText w:val="%3."/>
      <w:lvlJc w:val="left"/>
      <w:pPr>
        <w:tabs>
          <w:tab w:val="num" w:pos="2160"/>
        </w:tabs>
        <w:ind w:left="2160" w:hanging="360"/>
      </w:pPr>
    </w:lvl>
    <w:lvl w:ilvl="3" w:tplc="1B329016" w:tentative="1">
      <w:start w:val="1"/>
      <w:numFmt w:val="decimal"/>
      <w:lvlText w:val="%4."/>
      <w:lvlJc w:val="left"/>
      <w:pPr>
        <w:tabs>
          <w:tab w:val="num" w:pos="2880"/>
        </w:tabs>
        <w:ind w:left="2880" w:hanging="360"/>
      </w:pPr>
    </w:lvl>
    <w:lvl w:ilvl="4" w:tplc="41AA8F92" w:tentative="1">
      <w:start w:val="1"/>
      <w:numFmt w:val="decimal"/>
      <w:lvlText w:val="%5."/>
      <w:lvlJc w:val="left"/>
      <w:pPr>
        <w:tabs>
          <w:tab w:val="num" w:pos="3600"/>
        </w:tabs>
        <w:ind w:left="3600" w:hanging="360"/>
      </w:pPr>
    </w:lvl>
    <w:lvl w:ilvl="5" w:tplc="774E5B98" w:tentative="1">
      <w:start w:val="1"/>
      <w:numFmt w:val="decimal"/>
      <w:lvlText w:val="%6."/>
      <w:lvlJc w:val="left"/>
      <w:pPr>
        <w:tabs>
          <w:tab w:val="num" w:pos="4320"/>
        </w:tabs>
        <w:ind w:left="4320" w:hanging="360"/>
      </w:pPr>
    </w:lvl>
    <w:lvl w:ilvl="6" w:tplc="56E2B232" w:tentative="1">
      <w:start w:val="1"/>
      <w:numFmt w:val="decimal"/>
      <w:lvlText w:val="%7."/>
      <w:lvlJc w:val="left"/>
      <w:pPr>
        <w:tabs>
          <w:tab w:val="num" w:pos="5040"/>
        </w:tabs>
        <w:ind w:left="5040" w:hanging="360"/>
      </w:pPr>
    </w:lvl>
    <w:lvl w:ilvl="7" w:tplc="C24ECE5C" w:tentative="1">
      <w:start w:val="1"/>
      <w:numFmt w:val="decimal"/>
      <w:lvlText w:val="%8."/>
      <w:lvlJc w:val="left"/>
      <w:pPr>
        <w:tabs>
          <w:tab w:val="num" w:pos="5760"/>
        </w:tabs>
        <w:ind w:left="5760" w:hanging="360"/>
      </w:pPr>
    </w:lvl>
    <w:lvl w:ilvl="8" w:tplc="36F4A17E" w:tentative="1">
      <w:start w:val="1"/>
      <w:numFmt w:val="decimal"/>
      <w:lvlText w:val="%9."/>
      <w:lvlJc w:val="left"/>
      <w:pPr>
        <w:tabs>
          <w:tab w:val="num" w:pos="6480"/>
        </w:tabs>
        <w:ind w:left="6480" w:hanging="360"/>
      </w:pPr>
    </w:lvl>
  </w:abstractNum>
  <w:abstractNum w:abstractNumId="3" w15:restartNumberingAfterBreak="0">
    <w:nsid w:val="03410844"/>
    <w:multiLevelType w:val="multilevel"/>
    <w:tmpl w:val="98104C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37250"/>
    <w:multiLevelType w:val="hybridMultilevel"/>
    <w:tmpl w:val="4D32F8D0"/>
    <w:lvl w:ilvl="0" w:tplc="C5C49B62">
      <w:start w:val="2"/>
      <w:numFmt w:val="lowerLetter"/>
      <w:lvlText w:val="%1."/>
      <w:lvlJc w:val="left"/>
      <w:pPr>
        <w:tabs>
          <w:tab w:val="num" w:pos="720"/>
        </w:tabs>
        <w:ind w:left="720" w:hanging="360"/>
      </w:pPr>
    </w:lvl>
    <w:lvl w:ilvl="1" w:tplc="693232BA" w:tentative="1">
      <w:start w:val="1"/>
      <w:numFmt w:val="decimal"/>
      <w:lvlText w:val="%2."/>
      <w:lvlJc w:val="left"/>
      <w:pPr>
        <w:tabs>
          <w:tab w:val="num" w:pos="1440"/>
        </w:tabs>
        <w:ind w:left="1440" w:hanging="360"/>
      </w:pPr>
    </w:lvl>
    <w:lvl w:ilvl="2" w:tplc="7A30139C" w:tentative="1">
      <w:start w:val="1"/>
      <w:numFmt w:val="decimal"/>
      <w:lvlText w:val="%3."/>
      <w:lvlJc w:val="left"/>
      <w:pPr>
        <w:tabs>
          <w:tab w:val="num" w:pos="2160"/>
        </w:tabs>
        <w:ind w:left="2160" w:hanging="360"/>
      </w:pPr>
    </w:lvl>
    <w:lvl w:ilvl="3" w:tplc="B7D28DA8" w:tentative="1">
      <w:start w:val="1"/>
      <w:numFmt w:val="decimal"/>
      <w:lvlText w:val="%4."/>
      <w:lvlJc w:val="left"/>
      <w:pPr>
        <w:tabs>
          <w:tab w:val="num" w:pos="2880"/>
        </w:tabs>
        <w:ind w:left="2880" w:hanging="360"/>
      </w:pPr>
    </w:lvl>
    <w:lvl w:ilvl="4" w:tplc="DC58C4B6" w:tentative="1">
      <w:start w:val="1"/>
      <w:numFmt w:val="decimal"/>
      <w:lvlText w:val="%5."/>
      <w:lvlJc w:val="left"/>
      <w:pPr>
        <w:tabs>
          <w:tab w:val="num" w:pos="3600"/>
        </w:tabs>
        <w:ind w:left="3600" w:hanging="360"/>
      </w:pPr>
    </w:lvl>
    <w:lvl w:ilvl="5" w:tplc="1FB826C4" w:tentative="1">
      <w:start w:val="1"/>
      <w:numFmt w:val="decimal"/>
      <w:lvlText w:val="%6."/>
      <w:lvlJc w:val="left"/>
      <w:pPr>
        <w:tabs>
          <w:tab w:val="num" w:pos="4320"/>
        </w:tabs>
        <w:ind w:left="4320" w:hanging="360"/>
      </w:pPr>
    </w:lvl>
    <w:lvl w:ilvl="6" w:tplc="91AA9E4C" w:tentative="1">
      <w:start w:val="1"/>
      <w:numFmt w:val="decimal"/>
      <w:lvlText w:val="%7."/>
      <w:lvlJc w:val="left"/>
      <w:pPr>
        <w:tabs>
          <w:tab w:val="num" w:pos="5040"/>
        </w:tabs>
        <w:ind w:left="5040" w:hanging="360"/>
      </w:pPr>
    </w:lvl>
    <w:lvl w:ilvl="7" w:tplc="3FBC7442" w:tentative="1">
      <w:start w:val="1"/>
      <w:numFmt w:val="decimal"/>
      <w:lvlText w:val="%8."/>
      <w:lvlJc w:val="left"/>
      <w:pPr>
        <w:tabs>
          <w:tab w:val="num" w:pos="5760"/>
        </w:tabs>
        <w:ind w:left="5760" w:hanging="360"/>
      </w:pPr>
    </w:lvl>
    <w:lvl w:ilvl="8" w:tplc="668223B4" w:tentative="1">
      <w:start w:val="1"/>
      <w:numFmt w:val="decimal"/>
      <w:lvlText w:val="%9."/>
      <w:lvlJc w:val="left"/>
      <w:pPr>
        <w:tabs>
          <w:tab w:val="num" w:pos="6480"/>
        </w:tabs>
        <w:ind w:left="6480" w:hanging="360"/>
      </w:pPr>
    </w:lvl>
  </w:abstractNum>
  <w:abstractNum w:abstractNumId="5" w15:restartNumberingAfterBreak="0">
    <w:nsid w:val="06AA6970"/>
    <w:multiLevelType w:val="multilevel"/>
    <w:tmpl w:val="85929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D0B89"/>
    <w:multiLevelType w:val="hybridMultilevel"/>
    <w:tmpl w:val="969EA11E"/>
    <w:lvl w:ilvl="0" w:tplc="A5DEDD02">
      <w:start w:val="2"/>
      <w:numFmt w:val="lowerLetter"/>
      <w:lvlText w:val="%1."/>
      <w:lvlJc w:val="left"/>
      <w:pPr>
        <w:tabs>
          <w:tab w:val="num" w:pos="720"/>
        </w:tabs>
        <w:ind w:left="720" w:hanging="360"/>
      </w:pPr>
    </w:lvl>
    <w:lvl w:ilvl="1" w:tplc="4E824DD4" w:tentative="1">
      <w:start w:val="1"/>
      <w:numFmt w:val="decimal"/>
      <w:lvlText w:val="%2."/>
      <w:lvlJc w:val="left"/>
      <w:pPr>
        <w:tabs>
          <w:tab w:val="num" w:pos="1440"/>
        </w:tabs>
        <w:ind w:left="1440" w:hanging="360"/>
      </w:pPr>
    </w:lvl>
    <w:lvl w:ilvl="2" w:tplc="3B5E11CE" w:tentative="1">
      <w:start w:val="1"/>
      <w:numFmt w:val="decimal"/>
      <w:lvlText w:val="%3."/>
      <w:lvlJc w:val="left"/>
      <w:pPr>
        <w:tabs>
          <w:tab w:val="num" w:pos="2160"/>
        </w:tabs>
        <w:ind w:left="2160" w:hanging="360"/>
      </w:pPr>
    </w:lvl>
    <w:lvl w:ilvl="3" w:tplc="78AAADDA" w:tentative="1">
      <w:start w:val="1"/>
      <w:numFmt w:val="decimal"/>
      <w:lvlText w:val="%4."/>
      <w:lvlJc w:val="left"/>
      <w:pPr>
        <w:tabs>
          <w:tab w:val="num" w:pos="2880"/>
        </w:tabs>
        <w:ind w:left="2880" w:hanging="360"/>
      </w:pPr>
    </w:lvl>
    <w:lvl w:ilvl="4" w:tplc="34C02BC0" w:tentative="1">
      <w:start w:val="1"/>
      <w:numFmt w:val="decimal"/>
      <w:lvlText w:val="%5."/>
      <w:lvlJc w:val="left"/>
      <w:pPr>
        <w:tabs>
          <w:tab w:val="num" w:pos="3600"/>
        </w:tabs>
        <w:ind w:left="3600" w:hanging="360"/>
      </w:pPr>
    </w:lvl>
    <w:lvl w:ilvl="5" w:tplc="B052AFF8" w:tentative="1">
      <w:start w:val="1"/>
      <w:numFmt w:val="decimal"/>
      <w:lvlText w:val="%6."/>
      <w:lvlJc w:val="left"/>
      <w:pPr>
        <w:tabs>
          <w:tab w:val="num" w:pos="4320"/>
        </w:tabs>
        <w:ind w:left="4320" w:hanging="360"/>
      </w:pPr>
    </w:lvl>
    <w:lvl w:ilvl="6" w:tplc="6720B11A" w:tentative="1">
      <w:start w:val="1"/>
      <w:numFmt w:val="decimal"/>
      <w:lvlText w:val="%7."/>
      <w:lvlJc w:val="left"/>
      <w:pPr>
        <w:tabs>
          <w:tab w:val="num" w:pos="5040"/>
        </w:tabs>
        <w:ind w:left="5040" w:hanging="360"/>
      </w:pPr>
    </w:lvl>
    <w:lvl w:ilvl="7" w:tplc="C12AE7DE" w:tentative="1">
      <w:start w:val="1"/>
      <w:numFmt w:val="decimal"/>
      <w:lvlText w:val="%8."/>
      <w:lvlJc w:val="left"/>
      <w:pPr>
        <w:tabs>
          <w:tab w:val="num" w:pos="5760"/>
        </w:tabs>
        <w:ind w:left="5760" w:hanging="360"/>
      </w:pPr>
    </w:lvl>
    <w:lvl w:ilvl="8" w:tplc="F5265BC0" w:tentative="1">
      <w:start w:val="1"/>
      <w:numFmt w:val="decimal"/>
      <w:lvlText w:val="%9."/>
      <w:lvlJc w:val="left"/>
      <w:pPr>
        <w:tabs>
          <w:tab w:val="num" w:pos="6480"/>
        </w:tabs>
        <w:ind w:left="6480" w:hanging="360"/>
      </w:pPr>
    </w:lvl>
  </w:abstractNum>
  <w:abstractNum w:abstractNumId="7" w15:restartNumberingAfterBreak="0">
    <w:nsid w:val="0AF64196"/>
    <w:multiLevelType w:val="hybridMultilevel"/>
    <w:tmpl w:val="ACE078A0"/>
    <w:lvl w:ilvl="0" w:tplc="1E3E9EC2">
      <w:start w:val="3"/>
      <w:numFmt w:val="lowerRoman"/>
      <w:lvlText w:val="%1."/>
      <w:lvlJc w:val="right"/>
      <w:pPr>
        <w:tabs>
          <w:tab w:val="num" w:pos="720"/>
        </w:tabs>
        <w:ind w:left="720" w:hanging="360"/>
      </w:pPr>
    </w:lvl>
    <w:lvl w:ilvl="1" w:tplc="E9621200" w:tentative="1">
      <w:start w:val="1"/>
      <w:numFmt w:val="decimal"/>
      <w:lvlText w:val="%2."/>
      <w:lvlJc w:val="left"/>
      <w:pPr>
        <w:tabs>
          <w:tab w:val="num" w:pos="1440"/>
        </w:tabs>
        <w:ind w:left="1440" w:hanging="360"/>
      </w:pPr>
    </w:lvl>
    <w:lvl w:ilvl="2" w:tplc="DD0E18AE" w:tentative="1">
      <w:start w:val="1"/>
      <w:numFmt w:val="decimal"/>
      <w:lvlText w:val="%3."/>
      <w:lvlJc w:val="left"/>
      <w:pPr>
        <w:tabs>
          <w:tab w:val="num" w:pos="2160"/>
        </w:tabs>
        <w:ind w:left="2160" w:hanging="360"/>
      </w:pPr>
    </w:lvl>
    <w:lvl w:ilvl="3" w:tplc="0F68636E" w:tentative="1">
      <w:start w:val="1"/>
      <w:numFmt w:val="decimal"/>
      <w:lvlText w:val="%4."/>
      <w:lvlJc w:val="left"/>
      <w:pPr>
        <w:tabs>
          <w:tab w:val="num" w:pos="2880"/>
        </w:tabs>
        <w:ind w:left="2880" w:hanging="360"/>
      </w:pPr>
    </w:lvl>
    <w:lvl w:ilvl="4" w:tplc="D6B6ADA8" w:tentative="1">
      <w:start w:val="1"/>
      <w:numFmt w:val="decimal"/>
      <w:lvlText w:val="%5."/>
      <w:lvlJc w:val="left"/>
      <w:pPr>
        <w:tabs>
          <w:tab w:val="num" w:pos="3600"/>
        </w:tabs>
        <w:ind w:left="3600" w:hanging="360"/>
      </w:pPr>
    </w:lvl>
    <w:lvl w:ilvl="5" w:tplc="9DF8B462" w:tentative="1">
      <w:start w:val="1"/>
      <w:numFmt w:val="decimal"/>
      <w:lvlText w:val="%6."/>
      <w:lvlJc w:val="left"/>
      <w:pPr>
        <w:tabs>
          <w:tab w:val="num" w:pos="4320"/>
        </w:tabs>
        <w:ind w:left="4320" w:hanging="360"/>
      </w:pPr>
    </w:lvl>
    <w:lvl w:ilvl="6" w:tplc="AC0E1B76" w:tentative="1">
      <w:start w:val="1"/>
      <w:numFmt w:val="decimal"/>
      <w:lvlText w:val="%7."/>
      <w:lvlJc w:val="left"/>
      <w:pPr>
        <w:tabs>
          <w:tab w:val="num" w:pos="5040"/>
        </w:tabs>
        <w:ind w:left="5040" w:hanging="360"/>
      </w:pPr>
    </w:lvl>
    <w:lvl w:ilvl="7" w:tplc="00D67A3A" w:tentative="1">
      <w:start w:val="1"/>
      <w:numFmt w:val="decimal"/>
      <w:lvlText w:val="%8."/>
      <w:lvlJc w:val="left"/>
      <w:pPr>
        <w:tabs>
          <w:tab w:val="num" w:pos="5760"/>
        </w:tabs>
        <w:ind w:left="5760" w:hanging="360"/>
      </w:pPr>
    </w:lvl>
    <w:lvl w:ilvl="8" w:tplc="7F184F7E" w:tentative="1">
      <w:start w:val="1"/>
      <w:numFmt w:val="decimal"/>
      <w:lvlText w:val="%9."/>
      <w:lvlJc w:val="left"/>
      <w:pPr>
        <w:tabs>
          <w:tab w:val="num" w:pos="6480"/>
        </w:tabs>
        <w:ind w:left="6480" w:hanging="360"/>
      </w:pPr>
    </w:lvl>
  </w:abstractNum>
  <w:abstractNum w:abstractNumId="8" w15:restartNumberingAfterBreak="0">
    <w:nsid w:val="0C2C2458"/>
    <w:multiLevelType w:val="multilevel"/>
    <w:tmpl w:val="036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A1FDD"/>
    <w:multiLevelType w:val="multilevel"/>
    <w:tmpl w:val="2D2EBC2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A19BF"/>
    <w:multiLevelType w:val="multilevel"/>
    <w:tmpl w:val="E2569B3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36A67"/>
    <w:multiLevelType w:val="multilevel"/>
    <w:tmpl w:val="6CA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F6012"/>
    <w:multiLevelType w:val="multilevel"/>
    <w:tmpl w:val="C9403E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E42CB"/>
    <w:multiLevelType w:val="multilevel"/>
    <w:tmpl w:val="3E6AC30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25711"/>
    <w:multiLevelType w:val="hybridMultilevel"/>
    <w:tmpl w:val="E4845F86"/>
    <w:lvl w:ilvl="0" w:tplc="04CA06B2">
      <w:start w:val="2"/>
      <w:numFmt w:val="lowerLetter"/>
      <w:lvlText w:val="%1."/>
      <w:lvlJc w:val="left"/>
      <w:pPr>
        <w:tabs>
          <w:tab w:val="num" w:pos="720"/>
        </w:tabs>
        <w:ind w:left="720" w:hanging="360"/>
      </w:pPr>
    </w:lvl>
    <w:lvl w:ilvl="1" w:tplc="19067404" w:tentative="1">
      <w:start w:val="1"/>
      <w:numFmt w:val="decimal"/>
      <w:lvlText w:val="%2."/>
      <w:lvlJc w:val="left"/>
      <w:pPr>
        <w:tabs>
          <w:tab w:val="num" w:pos="1440"/>
        </w:tabs>
        <w:ind w:left="1440" w:hanging="360"/>
      </w:pPr>
    </w:lvl>
    <w:lvl w:ilvl="2" w:tplc="59269E06" w:tentative="1">
      <w:start w:val="1"/>
      <w:numFmt w:val="decimal"/>
      <w:lvlText w:val="%3."/>
      <w:lvlJc w:val="left"/>
      <w:pPr>
        <w:tabs>
          <w:tab w:val="num" w:pos="2160"/>
        </w:tabs>
        <w:ind w:left="2160" w:hanging="360"/>
      </w:pPr>
    </w:lvl>
    <w:lvl w:ilvl="3" w:tplc="F84650B0" w:tentative="1">
      <w:start w:val="1"/>
      <w:numFmt w:val="decimal"/>
      <w:lvlText w:val="%4."/>
      <w:lvlJc w:val="left"/>
      <w:pPr>
        <w:tabs>
          <w:tab w:val="num" w:pos="2880"/>
        </w:tabs>
        <w:ind w:left="2880" w:hanging="360"/>
      </w:pPr>
    </w:lvl>
    <w:lvl w:ilvl="4" w:tplc="D8AE0CD6" w:tentative="1">
      <w:start w:val="1"/>
      <w:numFmt w:val="decimal"/>
      <w:lvlText w:val="%5."/>
      <w:lvlJc w:val="left"/>
      <w:pPr>
        <w:tabs>
          <w:tab w:val="num" w:pos="3600"/>
        </w:tabs>
        <w:ind w:left="3600" w:hanging="360"/>
      </w:pPr>
    </w:lvl>
    <w:lvl w:ilvl="5" w:tplc="CB228CA2" w:tentative="1">
      <w:start w:val="1"/>
      <w:numFmt w:val="decimal"/>
      <w:lvlText w:val="%6."/>
      <w:lvlJc w:val="left"/>
      <w:pPr>
        <w:tabs>
          <w:tab w:val="num" w:pos="4320"/>
        </w:tabs>
        <w:ind w:left="4320" w:hanging="360"/>
      </w:pPr>
    </w:lvl>
    <w:lvl w:ilvl="6" w:tplc="904A113A" w:tentative="1">
      <w:start w:val="1"/>
      <w:numFmt w:val="decimal"/>
      <w:lvlText w:val="%7."/>
      <w:lvlJc w:val="left"/>
      <w:pPr>
        <w:tabs>
          <w:tab w:val="num" w:pos="5040"/>
        </w:tabs>
        <w:ind w:left="5040" w:hanging="360"/>
      </w:pPr>
    </w:lvl>
    <w:lvl w:ilvl="7" w:tplc="3C4CB27C" w:tentative="1">
      <w:start w:val="1"/>
      <w:numFmt w:val="decimal"/>
      <w:lvlText w:val="%8."/>
      <w:lvlJc w:val="left"/>
      <w:pPr>
        <w:tabs>
          <w:tab w:val="num" w:pos="5760"/>
        </w:tabs>
        <w:ind w:left="5760" w:hanging="360"/>
      </w:pPr>
    </w:lvl>
    <w:lvl w:ilvl="8" w:tplc="F58CA486" w:tentative="1">
      <w:start w:val="1"/>
      <w:numFmt w:val="decimal"/>
      <w:lvlText w:val="%9."/>
      <w:lvlJc w:val="left"/>
      <w:pPr>
        <w:tabs>
          <w:tab w:val="num" w:pos="6480"/>
        </w:tabs>
        <w:ind w:left="6480" w:hanging="360"/>
      </w:pPr>
    </w:lvl>
  </w:abstractNum>
  <w:abstractNum w:abstractNumId="15" w15:restartNumberingAfterBreak="0">
    <w:nsid w:val="2513042C"/>
    <w:multiLevelType w:val="multilevel"/>
    <w:tmpl w:val="7C74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86667"/>
    <w:multiLevelType w:val="hybridMultilevel"/>
    <w:tmpl w:val="6F6CF848"/>
    <w:lvl w:ilvl="0" w:tplc="A17A6ED4">
      <w:start w:val="2"/>
      <w:numFmt w:val="lowerLetter"/>
      <w:lvlText w:val="%1."/>
      <w:lvlJc w:val="left"/>
      <w:pPr>
        <w:tabs>
          <w:tab w:val="num" w:pos="720"/>
        </w:tabs>
        <w:ind w:left="720" w:hanging="360"/>
      </w:pPr>
    </w:lvl>
    <w:lvl w:ilvl="1" w:tplc="183E51EE" w:tentative="1">
      <w:start w:val="1"/>
      <w:numFmt w:val="decimal"/>
      <w:lvlText w:val="%2."/>
      <w:lvlJc w:val="left"/>
      <w:pPr>
        <w:tabs>
          <w:tab w:val="num" w:pos="1440"/>
        </w:tabs>
        <w:ind w:left="1440" w:hanging="360"/>
      </w:pPr>
    </w:lvl>
    <w:lvl w:ilvl="2" w:tplc="9160ACA8" w:tentative="1">
      <w:start w:val="1"/>
      <w:numFmt w:val="decimal"/>
      <w:lvlText w:val="%3."/>
      <w:lvlJc w:val="left"/>
      <w:pPr>
        <w:tabs>
          <w:tab w:val="num" w:pos="2160"/>
        </w:tabs>
        <w:ind w:left="2160" w:hanging="360"/>
      </w:pPr>
    </w:lvl>
    <w:lvl w:ilvl="3" w:tplc="2ED042EE" w:tentative="1">
      <w:start w:val="1"/>
      <w:numFmt w:val="decimal"/>
      <w:lvlText w:val="%4."/>
      <w:lvlJc w:val="left"/>
      <w:pPr>
        <w:tabs>
          <w:tab w:val="num" w:pos="2880"/>
        </w:tabs>
        <w:ind w:left="2880" w:hanging="360"/>
      </w:pPr>
    </w:lvl>
    <w:lvl w:ilvl="4" w:tplc="F482D90C" w:tentative="1">
      <w:start w:val="1"/>
      <w:numFmt w:val="decimal"/>
      <w:lvlText w:val="%5."/>
      <w:lvlJc w:val="left"/>
      <w:pPr>
        <w:tabs>
          <w:tab w:val="num" w:pos="3600"/>
        </w:tabs>
        <w:ind w:left="3600" w:hanging="360"/>
      </w:pPr>
    </w:lvl>
    <w:lvl w:ilvl="5" w:tplc="4A18EA9C" w:tentative="1">
      <w:start w:val="1"/>
      <w:numFmt w:val="decimal"/>
      <w:lvlText w:val="%6."/>
      <w:lvlJc w:val="left"/>
      <w:pPr>
        <w:tabs>
          <w:tab w:val="num" w:pos="4320"/>
        </w:tabs>
        <w:ind w:left="4320" w:hanging="360"/>
      </w:pPr>
    </w:lvl>
    <w:lvl w:ilvl="6" w:tplc="FB42A5E6" w:tentative="1">
      <w:start w:val="1"/>
      <w:numFmt w:val="decimal"/>
      <w:lvlText w:val="%7."/>
      <w:lvlJc w:val="left"/>
      <w:pPr>
        <w:tabs>
          <w:tab w:val="num" w:pos="5040"/>
        </w:tabs>
        <w:ind w:left="5040" w:hanging="360"/>
      </w:pPr>
    </w:lvl>
    <w:lvl w:ilvl="7" w:tplc="FECEC652" w:tentative="1">
      <w:start w:val="1"/>
      <w:numFmt w:val="decimal"/>
      <w:lvlText w:val="%8."/>
      <w:lvlJc w:val="left"/>
      <w:pPr>
        <w:tabs>
          <w:tab w:val="num" w:pos="5760"/>
        </w:tabs>
        <w:ind w:left="5760" w:hanging="360"/>
      </w:pPr>
    </w:lvl>
    <w:lvl w:ilvl="8" w:tplc="D7346D98" w:tentative="1">
      <w:start w:val="1"/>
      <w:numFmt w:val="decimal"/>
      <w:lvlText w:val="%9."/>
      <w:lvlJc w:val="left"/>
      <w:pPr>
        <w:tabs>
          <w:tab w:val="num" w:pos="6480"/>
        </w:tabs>
        <w:ind w:left="6480" w:hanging="360"/>
      </w:pPr>
    </w:lvl>
  </w:abstractNum>
  <w:abstractNum w:abstractNumId="17" w15:restartNumberingAfterBreak="0">
    <w:nsid w:val="2D4B48AA"/>
    <w:multiLevelType w:val="multilevel"/>
    <w:tmpl w:val="C07E2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D29CC"/>
    <w:multiLevelType w:val="hybridMultilevel"/>
    <w:tmpl w:val="6C3CC06E"/>
    <w:lvl w:ilvl="0" w:tplc="D30C2F6E">
      <w:start w:val="2"/>
      <w:numFmt w:val="lowerRoman"/>
      <w:lvlText w:val="%1."/>
      <w:lvlJc w:val="right"/>
      <w:pPr>
        <w:tabs>
          <w:tab w:val="num" w:pos="720"/>
        </w:tabs>
        <w:ind w:left="720" w:hanging="360"/>
      </w:pPr>
    </w:lvl>
    <w:lvl w:ilvl="1" w:tplc="18EEE402" w:tentative="1">
      <w:start w:val="1"/>
      <w:numFmt w:val="decimal"/>
      <w:lvlText w:val="%2."/>
      <w:lvlJc w:val="left"/>
      <w:pPr>
        <w:tabs>
          <w:tab w:val="num" w:pos="1440"/>
        </w:tabs>
        <w:ind w:left="1440" w:hanging="360"/>
      </w:pPr>
    </w:lvl>
    <w:lvl w:ilvl="2" w:tplc="ABAA2684" w:tentative="1">
      <w:start w:val="1"/>
      <w:numFmt w:val="decimal"/>
      <w:lvlText w:val="%3."/>
      <w:lvlJc w:val="left"/>
      <w:pPr>
        <w:tabs>
          <w:tab w:val="num" w:pos="2160"/>
        </w:tabs>
        <w:ind w:left="2160" w:hanging="360"/>
      </w:pPr>
    </w:lvl>
    <w:lvl w:ilvl="3" w:tplc="F6DE241A" w:tentative="1">
      <w:start w:val="1"/>
      <w:numFmt w:val="decimal"/>
      <w:lvlText w:val="%4."/>
      <w:lvlJc w:val="left"/>
      <w:pPr>
        <w:tabs>
          <w:tab w:val="num" w:pos="2880"/>
        </w:tabs>
        <w:ind w:left="2880" w:hanging="360"/>
      </w:pPr>
    </w:lvl>
    <w:lvl w:ilvl="4" w:tplc="830AAD66" w:tentative="1">
      <w:start w:val="1"/>
      <w:numFmt w:val="decimal"/>
      <w:lvlText w:val="%5."/>
      <w:lvlJc w:val="left"/>
      <w:pPr>
        <w:tabs>
          <w:tab w:val="num" w:pos="3600"/>
        </w:tabs>
        <w:ind w:left="3600" w:hanging="360"/>
      </w:pPr>
    </w:lvl>
    <w:lvl w:ilvl="5" w:tplc="A30ED7B8" w:tentative="1">
      <w:start w:val="1"/>
      <w:numFmt w:val="decimal"/>
      <w:lvlText w:val="%6."/>
      <w:lvlJc w:val="left"/>
      <w:pPr>
        <w:tabs>
          <w:tab w:val="num" w:pos="4320"/>
        </w:tabs>
        <w:ind w:left="4320" w:hanging="360"/>
      </w:pPr>
    </w:lvl>
    <w:lvl w:ilvl="6" w:tplc="636A535E" w:tentative="1">
      <w:start w:val="1"/>
      <w:numFmt w:val="decimal"/>
      <w:lvlText w:val="%7."/>
      <w:lvlJc w:val="left"/>
      <w:pPr>
        <w:tabs>
          <w:tab w:val="num" w:pos="5040"/>
        </w:tabs>
        <w:ind w:left="5040" w:hanging="360"/>
      </w:pPr>
    </w:lvl>
    <w:lvl w:ilvl="7" w:tplc="998C34BA" w:tentative="1">
      <w:start w:val="1"/>
      <w:numFmt w:val="decimal"/>
      <w:lvlText w:val="%8."/>
      <w:lvlJc w:val="left"/>
      <w:pPr>
        <w:tabs>
          <w:tab w:val="num" w:pos="5760"/>
        </w:tabs>
        <w:ind w:left="5760" w:hanging="360"/>
      </w:pPr>
    </w:lvl>
    <w:lvl w:ilvl="8" w:tplc="53344988" w:tentative="1">
      <w:start w:val="1"/>
      <w:numFmt w:val="decimal"/>
      <w:lvlText w:val="%9."/>
      <w:lvlJc w:val="left"/>
      <w:pPr>
        <w:tabs>
          <w:tab w:val="num" w:pos="6480"/>
        </w:tabs>
        <w:ind w:left="6480" w:hanging="360"/>
      </w:pPr>
    </w:lvl>
  </w:abstractNum>
  <w:abstractNum w:abstractNumId="19" w15:restartNumberingAfterBreak="0">
    <w:nsid w:val="34205CB9"/>
    <w:multiLevelType w:val="hybridMultilevel"/>
    <w:tmpl w:val="FA16D306"/>
    <w:lvl w:ilvl="0" w:tplc="39C216B0">
      <w:start w:val="2"/>
      <w:numFmt w:val="lowerLetter"/>
      <w:lvlText w:val="%1."/>
      <w:lvlJc w:val="left"/>
      <w:pPr>
        <w:tabs>
          <w:tab w:val="num" w:pos="720"/>
        </w:tabs>
        <w:ind w:left="720" w:hanging="360"/>
      </w:pPr>
    </w:lvl>
    <w:lvl w:ilvl="1" w:tplc="D3A26D78" w:tentative="1">
      <w:start w:val="1"/>
      <w:numFmt w:val="decimal"/>
      <w:lvlText w:val="%2."/>
      <w:lvlJc w:val="left"/>
      <w:pPr>
        <w:tabs>
          <w:tab w:val="num" w:pos="1440"/>
        </w:tabs>
        <w:ind w:left="1440" w:hanging="360"/>
      </w:pPr>
    </w:lvl>
    <w:lvl w:ilvl="2" w:tplc="F94467C0" w:tentative="1">
      <w:start w:val="1"/>
      <w:numFmt w:val="decimal"/>
      <w:lvlText w:val="%3."/>
      <w:lvlJc w:val="left"/>
      <w:pPr>
        <w:tabs>
          <w:tab w:val="num" w:pos="2160"/>
        </w:tabs>
        <w:ind w:left="2160" w:hanging="360"/>
      </w:pPr>
    </w:lvl>
    <w:lvl w:ilvl="3" w:tplc="A4BAFD78" w:tentative="1">
      <w:start w:val="1"/>
      <w:numFmt w:val="decimal"/>
      <w:lvlText w:val="%4."/>
      <w:lvlJc w:val="left"/>
      <w:pPr>
        <w:tabs>
          <w:tab w:val="num" w:pos="2880"/>
        </w:tabs>
        <w:ind w:left="2880" w:hanging="360"/>
      </w:pPr>
    </w:lvl>
    <w:lvl w:ilvl="4" w:tplc="81DC75C2" w:tentative="1">
      <w:start w:val="1"/>
      <w:numFmt w:val="decimal"/>
      <w:lvlText w:val="%5."/>
      <w:lvlJc w:val="left"/>
      <w:pPr>
        <w:tabs>
          <w:tab w:val="num" w:pos="3600"/>
        </w:tabs>
        <w:ind w:left="3600" w:hanging="360"/>
      </w:pPr>
    </w:lvl>
    <w:lvl w:ilvl="5" w:tplc="FECED704" w:tentative="1">
      <w:start w:val="1"/>
      <w:numFmt w:val="decimal"/>
      <w:lvlText w:val="%6."/>
      <w:lvlJc w:val="left"/>
      <w:pPr>
        <w:tabs>
          <w:tab w:val="num" w:pos="4320"/>
        </w:tabs>
        <w:ind w:left="4320" w:hanging="360"/>
      </w:pPr>
    </w:lvl>
    <w:lvl w:ilvl="6" w:tplc="368ADA28" w:tentative="1">
      <w:start w:val="1"/>
      <w:numFmt w:val="decimal"/>
      <w:lvlText w:val="%7."/>
      <w:lvlJc w:val="left"/>
      <w:pPr>
        <w:tabs>
          <w:tab w:val="num" w:pos="5040"/>
        </w:tabs>
        <w:ind w:left="5040" w:hanging="360"/>
      </w:pPr>
    </w:lvl>
    <w:lvl w:ilvl="7" w:tplc="E1BEB83C" w:tentative="1">
      <w:start w:val="1"/>
      <w:numFmt w:val="decimal"/>
      <w:lvlText w:val="%8."/>
      <w:lvlJc w:val="left"/>
      <w:pPr>
        <w:tabs>
          <w:tab w:val="num" w:pos="5760"/>
        </w:tabs>
        <w:ind w:left="5760" w:hanging="360"/>
      </w:pPr>
    </w:lvl>
    <w:lvl w:ilvl="8" w:tplc="48AA05E0" w:tentative="1">
      <w:start w:val="1"/>
      <w:numFmt w:val="decimal"/>
      <w:lvlText w:val="%9."/>
      <w:lvlJc w:val="left"/>
      <w:pPr>
        <w:tabs>
          <w:tab w:val="num" w:pos="6480"/>
        </w:tabs>
        <w:ind w:left="6480" w:hanging="360"/>
      </w:pPr>
    </w:lvl>
  </w:abstractNum>
  <w:abstractNum w:abstractNumId="20" w15:restartNumberingAfterBreak="0">
    <w:nsid w:val="354B4D71"/>
    <w:multiLevelType w:val="multilevel"/>
    <w:tmpl w:val="51F0C82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5C5705"/>
    <w:multiLevelType w:val="multilevel"/>
    <w:tmpl w:val="6616EFB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530DE"/>
    <w:multiLevelType w:val="multilevel"/>
    <w:tmpl w:val="DC80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B11FA"/>
    <w:multiLevelType w:val="multilevel"/>
    <w:tmpl w:val="A7C8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424F0"/>
    <w:multiLevelType w:val="hybridMultilevel"/>
    <w:tmpl w:val="AB3A3B5C"/>
    <w:lvl w:ilvl="0" w:tplc="A1EEB444">
      <w:start w:val="3"/>
      <w:numFmt w:val="lowerLetter"/>
      <w:lvlText w:val="%1."/>
      <w:lvlJc w:val="left"/>
      <w:pPr>
        <w:tabs>
          <w:tab w:val="num" w:pos="720"/>
        </w:tabs>
        <w:ind w:left="720" w:hanging="360"/>
      </w:pPr>
    </w:lvl>
    <w:lvl w:ilvl="1" w:tplc="3CF874F8" w:tentative="1">
      <w:start w:val="1"/>
      <w:numFmt w:val="decimal"/>
      <w:lvlText w:val="%2."/>
      <w:lvlJc w:val="left"/>
      <w:pPr>
        <w:tabs>
          <w:tab w:val="num" w:pos="1440"/>
        </w:tabs>
        <w:ind w:left="1440" w:hanging="360"/>
      </w:pPr>
    </w:lvl>
    <w:lvl w:ilvl="2" w:tplc="B49C779C" w:tentative="1">
      <w:start w:val="1"/>
      <w:numFmt w:val="decimal"/>
      <w:lvlText w:val="%3."/>
      <w:lvlJc w:val="left"/>
      <w:pPr>
        <w:tabs>
          <w:tab w:val="num" w:pos="2160"/>
        </w:tabs>
        <w:ind w:left="2160" w:hanging="360"/>
      </w:pPr>
    </w:lvl>
    <w:lvl w:ilvl="3" w:tplc="2CCE2E8A" w:tentative="1">
      <w:start w:val="1"/>
      <w:numFmt w:val="decimal"/>
      <w:lvlText w:val="%4."/>
      <w:lvlJc w:val="left"/>
      <w:pPr>
        <w:tabs>
          <w:tab w:val="num" w:pos="2880"/>
        </w:tabs>
        <w:ind w:left="2880" w:hanging="360"/>
      </w:pPr>
    </w:lvl>
    <w:lvl w:ilvl="4" w:tplc="D5A4AF68" w:tentative="1">
      <w:start w:val="1"/>
      <w:numFmt w:val="decimal"/>
      <w:lvlText w:val="%5."/>
      <w:lvlJc w:val="left"/>
      <w:pPr>
        <w:tabs>
          <w:tab w:val="num" w:pos="3600"/>
        </w:tabs>
        <w:ind w:left="3600" w:hanging="360"/>
      </w:pPr>
    </w:lvl>
    <w:lvl w:ilvl="5" w:tplc="AE2E9576" w:tentative="1">
      <w:start w:val="1"/>
      <w:numFmt w:val="decimal"/>
      <w:lvlText w:val="%6."/>
      <w:lvlJc w:val="left"/>
      <w:pPr>
        <w:tabs>
          <w:tab w:val="num" w:pos="4320"/>
        </w:tabs>
        <w:ind w:left="4320" w:hanging="360"/>
      </w:pPr>
    </w:lvl>
    <w:lvl w:ilvl="6" w:tplc="3CE6D446" w:tentative="1">
      <w:start w:val="1"/>
      <w:numFmt w:val="decimal"/>
      <w:lvlText w:val="%7."/>
      <w:lvlJc w:val="left"/>
      <w:pPr>
        <w:tabs>
          <w:tab w:val="num" w:pos="5040"/>
        </w:tabs>
        <w:ind w:left="5040" w:hanging="360"/>
      </w:pPr>
    </w:lvl>
    <w:lvl w:ilvl="7" w:tplc="1F32110E" w:tentative="1">
      <w:start w:val="1"/>
      <w:numFmt w:val="decimal"/>
      <w:lvlText w:val="%8."/>
      <w:lvlJc w:val="left"/>
      <w:pPr>
        <w:tabs>
          <w:tab w:val="num" w:pos="5760"/>
        </w:tabs>
        <w:ind w:left="5760" w:hanging="360"/>
      </w:pPr>
    </w:lvl>
    <w:lvl w:ilvl="8" w:tplc="B99E7FB6" w:tentative="1">
      <w:start w:val="1"/>
      <w:numFmt w:val="decimal"/>
      <w:lvlText w:val="%9."/>
      <w:lvlJc w:val="left"/>
      <w:pPr>
        <w:tabs>
          <w:tab w:val="num" w:pos="6480"/>
        </w:tabs>
        <w:ind w:left="6480" w:hanging="360"/>
      </w:pPr>
    </w:lvl>
  </w:abstractNum>
  <w:abstractNum w:abstractNumId="25" w15:restartNumberingAfterBreak="0">
    <w:nsid w:val="43530DBB"/>
    <w:multiLevelType w:val="multilevel"/>
    <w:tmpl w:val="CFC2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D4510"/>
    <w:multiLevelType w:val="multilevel"/>
    <w:tmpl w:val="81727B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E14F60"/>
    <w:multiLevelType w:val="multilevel"/>
    <w:tmpl w:val="B6E2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E5F0E"/>
    <w:multiLevelType w:val="hybridMultilevel"/>
    <w:tmpl w:val="C12E8392"/>
    <w:lvl w:ilvl="0" w:tplc="F2E6E1A4">
      <w:start w:val="2"/>
      <w:numFmt w:val="lowerLetter"/>
      <w:lvlText w:val="%1."/>
      <w:lvlJc w:val="left"/>
      <w:pPr>
        <w:tabs>
          <w:tab w:val="num" w:pos="720"/>
        </w:tabs>
        <w:ind w:left="720" w:hanging="360"/>
      </w:pPr>
    </w:lvl>
    <w:lvl w:ilvl="1" w:tplc="F6F6E75E" w:tentative="1">
      <w:start w:val="1"/>
      <w:numFmt w:val="decimal"/>
      <w:lvlText w:val="%2."/>
      <w:lvlJc w:val="left"/>
      <w:pPr>
        <w:tabs>
          <w:tab w:val="num" w:pos="1440"/>
        </w:tabs>
        <w:ind w:left="1440" w:hanging="360"/>
      </w:pPr>
    </w:lvl>
    <w:lvl w:ilvl="2" w:tplc="A6F6B638" w:tentative="1">
      <w:start w:val="1"/>
      <w:numFmt w:val="decimal"/>
      <w:lvlText w:val="%3."/>
      <w:lvlJc w:val="left"/>
      <w:pPr>
        <w:tabs>
          <w:tab w:val="num" w:pos="2160"/>
        </w:tabs>
        <w:ind w:left="2160" w:hanging="360"/>
      </w:pPr>
    </w:lvl>
    <w:lvl w:ilvl="3" w:tplc="1478BE3A" w:tentative="1">
      <w:start w:val="1"/>
      <w:numFmt w:val="decimal"/>
      <w:lvlText w:val="%4."/>
      <w:lvlJc w:val="left"/>
      <w:pPr>
        <w:tabs>
          <w:tab w:val="num" w:pos="2880"/>
        </w:tabs>
        <w:ind w:left="2880" w:hanging="360"/>
      </w:pPr>
    </w:lvl>
    <w:lvl w:ilvl="4" w:tplc="4220139A" w:tentative="1">
      <w:start w:val="1"/>
      <w:numFmt w:val="decimal"/>
      <w:lvlText w:val="%5."/>
      <w:lvlJc w:val="left"/>
      <w:pPr>
        <w:tabs>
          <w:tab w:val="num" w:pos="3600"/>
        </w:tabs>
        <w:ind w:left="3600" w:hanging="360"/>
      </w:pPr>
    </w:lvl>
    <w:lvl w:ilvl="5" w:tplc="7C0C4A9A" w:tentative="1">
      <w:start w:val="1"/>
      <w:numFmt w:val="decimal"/>
      <w:lvlText w:val="%6."/>
      <w:lvlJc w:val="left"/>
      <w:pPr>
        <w:tabs>
          <w:tab w:val="num" w:pos="4320"/>
        </w:tabs>
        <w:ind w:left="4320" w:hanging="360"/>
      </w:pPr>
    </w:lvl>
    <w:lvl w:ilvl="6" w:tplc="6BB6925A" w:tentative="1">
      <w:start w:val="1"/>
      <w:numFmt w:val="decimal"/>
      <w:lvlText w:val="%7."/>
      <w:lvlJc w:val="left"/>
      <w:pPr>
        <w:tabs>
          <w:tab w:val="num" w:pos="5040"/>
        </w:tabs>
        <w:ind w:left="5040" w:hanging="360"/>
      </w:pPr>
    </w:lvl>
    <w:lvl w:ilvl="7" w:tplc="12162694" w:tentative="1">
      <w:start w:val="1"/>
      <w:numFmt w:val="decimal"/>
      <w:lvlText w:val="%8."/>
      <w:lvlJc w:val="left"/>
      <w:pPr>
        <w:tabs>
          <w:tab w:val="num" w:pos="5760"/>
        </w:tabs>
        <w:ind w:left="5760" w:hanging="360"/>
      </w:pPr>
    </w:lvl>
    <w:lvl w:ilvl="8" w:tplc="7AD6C7A8" w:tentative="1">
      <w:start w:val="1"/>
      <w:numFmt w:val="decimal"/>
      <w:lvlText w:val="%9."/>
      <w:lvlJc w:val="left"/>
      <w:pPr>
        <w:tabs>
          <w:tab w:val="num" w:pos="6480"/>
        </w:tabs>
        <w:ind w:left="6480" w:hanging="360"/>
      </w:pPr>
    </w:lvl>
  </w:abstractNum>
  <w:abstractNum w:abstractNumId="29" w15:restartNumberingAfterBreak="0">
    <w:nsid w:val="53E37061"/>
    <w:multiLevelType w:val="multilevel"/>
    <w:tmpl w:val="170E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F00FC"/>
    <w:multiLevelType w:val="multilevel"/>
    <w:tmpl w:val="F894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3E3664"/>
    <w:multiLevelType w:val="multilevel"/>
    <w:tmpl w:val="CCD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84242"/>
    <w:multiLevelType w:val="multilevel"/>
    <w:tmpl w:val="5ABA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DC21A4"/>
    <w:multiLevelType w:val="multilevel"/>
    <w:tmpl w:val="B126A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3B7CFB"/>
    <w:multiLevelType w:val="multilevel"/>
    <w:tmpl w:val="F1D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168BA"/>
    <w:multiLevelType w:val="hybridMultilevel"/>
    <w:tmpl w:val="E6C6BE5A"/>
    <w:lvl w:ilvl="0" w:tplc="0776B262">
      <w:start w:val="2"/>
      <w:numFmt w:val="lowerRoman"/>
      <w:lvlText w:val="%1."/>
      <w:lvlJc w:val="right"/>
      <w:pPr>
        <w:tabs>
          <w:tab w:val="num" w:pos="720"/>
        </w:tabs>
        <w:ind w:left="720" w:hanging="360"/>
      </w:pPr>
    </w:lvl>
    <w:lvl w:ilvl="1" w:tplc="E1EE2020" w:tentative="1">
      <w:start w:val="1"/>
      <w:numFmt w:val="decimal"/>
      <w:lvlText w:val="%2."/>
      <w:lvlJc w:val="left"/>
      <w:pPr>
        <w:tabs>
          <w:tab w:val="num" w:pos="1440"/>
        </w:tabs>
        <w:ind w:left="1440" w:hanging="360"/>
      </w:pPr>
    </w:lvl>
    <w:lvl w:ilvl="2" w:tplc="BAA86F5C" w:tentative="1">
      <w:start w:val="1"/>
      <w:numFmt w:val="decimal"/>
      <w:lvlText w:val="%3."/>
      <w:lvlJc w:val="left"/>
      <w:pPr>
        <w:tabs>
          <w:tab w:val="num" w:pos="2160"/>
        </w:tabs>
        <w:ind w:left="2160" w:hanging="360"/>
      </w:pPr>
    </w:lvl>
    <w:lvl w:ilvl="3" w:tplc="89285E4A" w:tentative="1">
      <w:start w:val="1"/>
      <w:numFmt w:val="decimal"/>
      <w:lvlText w:val="%4."/>
      <w:lvlJc w:val="left"/>
      <w:pPr>
        <w:tabs>
          <w:tab w:val="num" w:pos="2880"/>
        </w:tabs>
        <w:ind w:left="2880" w:hanging="360"/>
      </w:pPr>
    </w:lvl>
    <w:lvl w:ilvl="4" w:tplc="A9B2BD66" w:tentative="1">
      <w:start w:val="1"/>
      <w:numFmt w:val="decimal"/>
      <w:lvlText w:val="%5."/>
      <w:lvlJc w:val="left"/>
      <w:pPr>
        <w:tabs>
          <w:tab w:val="num" w:pos="3600"/>
        </w:tabs>
        <w:ind w:left="3600" w:hanging="360"/>
      </w:pPr>
    </w:lvl>
    <w:lvl w:ilvl="5" w:tplc="672C601E" w:tentative="1">
      <w:start w:val="1"/>
      <w:numFmt w:val="decimal"/>
      <w:lvlText w:val="%6."/>
      <w:lvlJc w:val="left"/>
      <w:pPr>
        <w:tabs>
          <w:tab w:val="num" w:pos="4320"/>
        </w:tabs>
        <w:ind w:left="4320" w:hanging="360"/>
      </w:pPr>
    </w:lvl>
    <w:lvl w:ilvl="6" w:tplc="C388B120" w:tentative="1">
      <w:start w:val="1"/>
      <w:numFmt w:val="decimal"/>
      <w:lvlText w:val="%7."/>
      <w:lvlJc w:val="left"/>
      <w:pPr>
        <w:tabs>
          <w:tab w:val="num" w:pos="5040"/>
        </w:tabs>
        <w:ind w:left="5040" w:hanging="360"/>
      </w:pPr>
    </w:lvl>
    <w:lvl w:ilvl="7" w:tplc="C8669586" w:tentative="1">
      <w:start w:val="1"/>
      <w:numFmt w:val="decimal"/>
      <w:lvlText w:val="%8."/>
      <w:lvlJc w:val="left"/>
      <w:pPr>
        <w:tabs>
          <w:tab w:val="num" w:pos="5760"/>
        </w:tabs>
        <w:ind w:left="5760" w:hanging="360"/>
      </w:pPr>
    </w:lvl>
    <w:lvl w:ilvl="8" w:tplc="A3B4BA6A" w:tentative="1">
      <w:start w:val="1"/>
      <w:numFmt w:val="decimal"/>
      <w:lvlText w:val="%9."/>
      <w:lvlJc w:val="left"/>
      <w:pPr>
        <w:tabs>
          <w:tab w:val="num" w:pos="6480"/>
        </w:tabs>
        <w:ind w:left="6480" w:hanging="360"/>
      </w:pPr>
    </w:lvl>
  </w:abstractNum>
  <w:abstractNum w:abstractNumId="36" w15:restartNumberingAfterBreak="0">
    <w:nsid w:val="6FAC5D0C"/>
    <w:multiLevelType w:val="multilevel"/>
    <w:tmpl w:val="9C44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75285"/>
    <w:multiLevelType w:val="hybridMultilevel"/>
    <w:tmpl w:val="E74E384E"/>
    <w:lvl w:ilvl="0" w:tplc="60C4B196">
      <w:start w:val="2"/>
      <w:numFmt w:val="lowerLetter"/>
      <w:lvlText w:val="%1."/>
      <w:lvlJc w:val="left"/>
      <w:pPr>
        <w:tabs>
          <w:tab w:val="num" w:pos="720"/>
        </w:tabs>
        <w:ind w:left="720" w:hanging="360"/>
      </w:pPr>
    </w:lvl>
    <w:lvl w:ilvl="1" w:tplc="5C34D2FE" w:tentative="1">
      <w:start w:val="1"/>
      <w:numFmt w:val="decimal"/>
      <w:lvlText w:val="%2."/>
      <w:lvlJc w:val="left"/>
      <w:pPr>
        <w:tabs>
          <w:tab w:val="num" w:pos="1440"/>
        </w:tabs>
        <w:ind w:left="1440" w:hanging="360"/>
      </w:pPr>
    </w:lvl>
    <w:lvl w:ilvl="2" w:tplc="F16A0270" w:tentative="1">
      <w:start w:val="1"/>
      <w:numFmt w:val="decimal"/>
      <w:lvlText w:val="%3."/>
      <w:lvlJc w:val="left"/>
      <w:pPr>
        <w:tabs>
          <w:tab w:val="num" w:pos="2160"/>
        </w:tabs>
        <w:ind w:left="2160" w:hanging="360"/>
      </w:pPr>
    </w:lvl>
    <w:lvl w:ilvl="3" w:tplc="DA4A020C" w:tentative="1">
      <w:start w:val="1"/>
      <w:numFmt w:val="decimal"/>
      <w:lvlText w:val="%4."/>
      <w:lvlJc w:val="left"/>
      <w:pPr>
        <w:tabs>
          <w:tab w:val="num" w:pos="2880"/>
        </w:tabs>
        <w:ind w:left="2880" w:hanging="360"/>
      </w:pPr>
    </w:lvl>
    <w:lvl w:ilvl="4" w:tplc="EA3A3282" w:tentative="1">
      <w:start w:val="1"/>
      <w:numFmt w:val="decimal"/>
      <w:lvlText w:val="%5."/>
      <w:lvlJc w:val="left"/>
      <w:pPr>
        <w:tabs>
          <w:tab w:val="num" w:pos="3600"/>
        </w:tabs>
        <w:ind w:left="3600" w:hanging="360"/>
      </w:pPr>
    </w:lvl>
    <w:lvl w:ilvl="5" w:tplc="0804F97E" w:tentative="1">
      <w:start w:val="1"/>
      <w:numFmt w:val="decimal"/>
      <w:lvlText w:val="%6."/>
      <w:lvlJc w:val="left"/>
      <w:pPr>
        <w:tabs>
          <w:tab w:val="num" w:pos="4320"/>
        </w:tabs>
        <w:ind w:left="4320" w:hanging="360"/>
      </w:pPr>
    </w:lvl>
    <w:lvl w:ilvl="6" w:tplc="FB0EE66C" w:tentative="1">
      <w:start w:val="1"/>
      <w:numFmt w:val="decimal"/>
      <w:lvlText w:val="%7."/>
      <w:lvlJc w:val="left"/>
      <w:pPr>
        <w:tabs>
          <w:tab w:val="num" w:pos="5040"/>
        </w:tabs>
        <w:ind w:left="5040" w:hanging="360"/>
      </w:pPr>
    </w:lvl>
    <w:lvl w:ilvl="7" w:tplc="578E35C6" w:tentative="1">
      <w:start w:val="1"/>
      <w:numFmt w:val="decimal"/>
      <w:lvlText w:val="%8."/>
      <w:lvlJc w:val="left"/>
      <w:pPr>
        <w:tabs>
          <w:tab w:val="num" w:pos="5760"/>
        </w:tabs>
        <w:ind w:left="5760" w:hanging="360"/>
      </w:pPr>
    </w:lvl>
    <w:lvl w:ilvl="8" w:tplc="54327B7C" w:tentative="1">
      <w:start w:val="1"/>
      <w:numFmt w:val="decimal"/>
      <w:lvlText w:val="%9."/>
      <w:lvlJc w:val="left"/>
      <w:pPr>
        <w:tabs>
          <w:tab w:val="num" w:pos="6480"/>
        </w:tabs>
        <w:ind w:left="6480" w:hanging="360"/>
      </w:pPr>
    </w:lvl>
  </w:abstractNum>
  <w:abstractNum w:abstractNumId="38" w15:restartNumberingAfterBreak="0">
    <w:nsid w:val="736E21B4"/>
    <w:multiLevelType w:val="multilevel"/>
    <w:tmpl w:val="7592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B11DB"/>
    <w:multiLevelType w:val="hybridMultilevel"/>
    <w:tmpl w:val="4330F15C"/>
    <w:lvl w:ilvl="0" w:tplc="024A52DC">
      <w:start w:val="2"/>
      <w:numFmt w:val="lowerLetter"/>
      <w:lvlText w:val="%1."/>
      <w:lvlJc w:val="left"/>
      <w:pPr>
        <w:tabs>
          <w:tab w:val="num" w:pos="720"/>
        </w:tabs>
        <w:ind w:left="720" w:hanging="360"/>
      </w:pPr>
    </w:lvl>
    <w:lvl w:ilvl="1" w:tplc="44F4DBD6" w:tentative="1">
      <w:start w:val="1"/>
      <w:numFmt w:val="decimal"/>
      <w:lvlText w:val="%2."/>
      <w:lvlJc w:val="left"/>
      <w:pPr>
        <w:tabs>
          <w:tab w:val="num" w:pos="1440"/>
        </w:tabs>
        <w:ind w:left="1440" w:hanging="360"/>
      </w:pPr>
    </w:lvl>
    <w:lvl w:ilvl="2" w:tplc="47D2B02A" w:tentative="1">
      <w:start w:val="1"/>
      <w:numFmt w:val="decimal"/>
      <w:lvlText w:val="%3."/>
      <w:lvlJc w:val="left"/>
      <w:pPr>
        <w:tabs>
          <w:tab w:val="num" w:pos="2160"/>
        </w:tabs>
        <w:ind w:left="2160" w:hanging="360"/>
      </w:pPr>
    </w:lvl>
    <w:lvl w:ilvl="3" w:tplc="E098B61A" w:tentative="1">
      <w:start w:val="1"/>
      <w:numFmt w:val="decimal"/>
      <w:lvlText w:val="%4."/>
      <w:lvlJc w:val="left"/>
      <w:pPr>
        <w:tabs>
          <w:tab w:val="num" w:pos="2880"/>
        </w:tabs>
        <w:ind w:left="2880" w:hanging="360"/>
      </w:pPr>
    </w:lvl>
    <w:lvl w:ilvl="4" w:tplc="AE187A3C" w:tentative="1">
      <w:start w:val="1"/>
      <w:numFmt w:val="decimal"/>
      <w:lvlText w:val="%5."/>
      <w:lvlJc w:val="left"/>
      <w:pPr>
        <w:tabs>
          <w:tab w:val="num" w:pos="3600"/>
        </w:tabs>
        <w:ind w:left="3600" w:hanging="360"/>
      </w:pPr>
    </w:lvl>
    <w:lvl w:ilvl="5" w:tplc="C5108004" w:tentative="1">
      <w:start w:val="1"/>
      <w:numFmt w:val="decimal"/>
      <w:lvlText w:val="%6."/>
      <w:lvlJc w:val="left"/>
      <w:pPr>
        <w:tabs>
          <w:tab w:val="num" w:pos="4320"/>
        </w:tabs>
        <w:ind w:left="4320" w:hanging="360"/>
      </w:pPr>
    </w:lvl>
    <w:lvl w:ilvl="6" w:tplc="A1BC2A58" w:tentative="1">
      <w:start w:val="1"/>
      <w:numFmt w:val="decimal"/>
      <w:lvlText w:val="%7."/>
      <w:lvlJc w:val="left"/>
      <w:pPr>
        <w:tabs>
          <w:tab w:val="num" w:pos="5040"/>
        </w:tabs>
        <w:ind w:left="5040" w:hanging="360"/>
      </w:pPr>
    </w:lvl>
    <w:lvl w:ilvl="7" w:tplc="EF927C62" w:tentative="1">
      <w:start w:val="1"/>
      <w:numFmt w:val="decimal"/>
      <w:lvlText w:val="%8."/>
      <w:lvlJc w:val="left"/>
      <w:pPr>
        <w:tabs>
          <w:tab w:val="num" w:pos="5760"/>
        </w:tabs>
        <w:ind w:left="5760" w:hanging="360"/>
      </w:pPr>
    </w:lvl>
    <w:lvl w:ilvl="8" w:tplc="19205F3E" w:tentative="1">
      <w:start w:val="1"/>
      <w:numFmt w:val="decimal"/>
      <w:lvlText w:val="%9."/>
      <w:lvlJc w:val="left"/>
      <w:pPr>
        <w:tabs>
          <w:tab w:val="num" w:pos="6480"/>
        </w:tabs>
        <w:ind w:left="6480" w:hanging="360"/>
      </w:pPr>
    </w:lvl>
  </w:abstractNum>
  <w:abstractNum w:abstractNumId="40" w15:restartNumberingAfterBreak="0">
    <w:nsid w:val="7AF604CF"/>
    <w:multiLevelType w:val="hybridMultilevel"/>
    <w:tmpl w:val="6D9C69B4"/>
    <w:lvl w:ilvl="0" w:tplc="AD1A4070">
      <w:start w:val="2"/>
      <w:numFmt w:val="lowerLetter"/>
      <w:lvlText w:val="%1."/>
      <w:lvlJc w:val="left"/>
      <w:pPr>
        <w:tabs>
          <w:tab w:val="num" w:pos="720"/>
        </w:tabs>
        <w:ind w:left="720" w:hanging="360"/>
      </w:pPr>
    </w:lvl>
    <w:lvl w:ilvl="1" w:tplc="5EC2B776" w:tentative="1">
      <w:start w:val="1"/>
      <w:numFmt w:val="decimal"/>
      <w:lvlText w:val="%2."/>
      <w:lvlJc w:val="left"/>
      <w:pPr>
        <w:tabs>
          <w:tab w:val="num" w:pos="1440"/>
        </w:tabs>
        <w:ind w:left="1440" w:hanging="360"/>
      </w:pPr>
    </w:lvl>
    <w:lvl w:ilvl="2" w:tplc="E26A7ECA" w:tentative="1">
      <w:start w:val="1"/>
      <w:numFmt w:val="decimal"/>
      <w:lvlText w:val="%3."/>
      <w:lvlJc w:val="left"/>
      <w:pPr>
        <w:tabs>
          <w:tab w:val="num" w:pos="2160"/>
        </w:tabs>
        <w:ind w:left="2160" w:hanging="360"/>
      </w:pPr>
    </w:lvl>
    <w:lvl w:ilvl="3" w:tplc="9DF2E12E" w:tentative="1">
      <w:start w:val="1"/>
      <w:numFmt w:val="decimal"/>
      <w:lvlText w:val="%4."/>
      <w:lvlJc w:val="left"/>
      <w:pPr>
        <w:tabs>
          <w:tab w:val="num" w:pos="2880"/>
        </w:tabs>
        <w:ind w:left="2880" w:hanging="360"/>
      </w:pPr>
    </w:lvl>
    <w:lvl w:ilvl="4" w:tplc="3E9C436C" w:tentative="1">
      <w:start w:val="1"/>
      <w:numFmt w:val="decimal"/>
      <w:lvlText w:val="%5."/>
      <w:lvlJc w:val="left"/>
      <w:pPr>
        <w:tabs>
          <w:tab w:val="num" w:pos="3600"/>
        </w:tabs>
        <w:ind w:left="3600" w:hanging="360"/>
      </w:pPr>
    </w:lvl>
    <w:lvl w:ilvl="5" w:tplc="FD544786" w:tentative="1">
      <w:start w:val="1"/>
      <w:numFmt w:val="decimal"/>
      <w:lvlText w:val="%6."/>
      <w:lvlJc w:val="left"/>
      <w:pPr>
        <w:tabs>
          <w:tab w:val="num" w:pos="4320"/>
        </w:tabs>
        <w:ind w:left="4320" w:hanging="360"/>
      </w:pPr>
    </w:lvl>
    <w:lvl w:ilvl="6" w:tplc="47B09E8E" w:tentative="1">
      <w:start w:val="1"/>
      <w:numFmt w:val="decimal"/>
      <w:lvlText w:val="%7."/>
      <w:lvlJc w:val="left"/>
      <w:pPr>
        <w:tabs>
          <w:tab w:val="num" w:pos="5040"/>
        </w:tabs>
        <w:ind w:left="5040" w:hanging="360"/>
      </w:pPr>
    </w:lvl>
    <w:lvl w:ilvl="7" w:tplc="35D8F472" w:tentative="1">
      <w:start w:val="1"/>
      <w:numFmt w:val="decimal"/>
      <w:lvlText w:val="%8."/>
      <w:lvlJc w:val="left"/>
      <w:pPr>
        <w:tabs>
          <w:tab w:val="num" w:pos="5760"/>
        </w:tabs>
        <w:ind w:left="5760" w:hanging="360"/>
      </w:pPr>
    </w:lvl>
    <w:lvl w:ilvl="8" w:tplc="6A604848" w:tentative="1">
      <w:start w:val="1"/>
      <w:numFmt w:val="decimal"/>
      <w:lvlText w:val="%9."/>
      <w:lvlJc w:val="left"/>
      <w:pPr>
        <w:tabs>
          <w:tab w:val="num" w:pos="6480"/>
        </w:tabs>
        <w:ind w:left="6480" w:hanging="360"/>
      </w:pPr>
    </w:lvl>
  </w:abstractNum>
  <w:abstractNum w:abstractNumId="41" w15:restartNumberingAfterBreak="0">
    <w:nsid w:val="7BEB2D79"/>
    <w:multiLevelType w:val="multilevel"/>
    <w:tmpl w:val="82A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788620">
    <w:abstractNumId w:val="22"/>
  </w:num>
  <w:num w:numId="2" w16cid:durableId="476143050">
    <w:abstractNumId w:val="17"/>
    <w:lvlOverride w:ilvl="0">
      <w:lvl w:ilvl="0">
        <w:numFmt w:val="decimal"/>
        <w:lvlText w:val="%1."/>
        <w:lvlJc w:val="left"/>
      </w:lvl>
    </w:lvlOverride>
  </w:num>
  <w:num w:numId="3" w16cid:durableId="395662603">
    <w:abstractNumId w:val="3"/>
    <w:lvlOverride w:ilvl="0">
      <w:lvl w:ilvl="0">
        <w:numFmt w:val="decimal"/>
        <w:lvlText w:val="%1."/>
        <w:lvlJc w:val="left"/>
      </w:lvl>
    </w:lvlOverride>
  </w:num>
  <w:num w:numId="4" w16cid:durableId="1014258968">
    <w:abstractNumId w:val="12"/>
    <w:lvlOverride w:ilvl="0">
      <w:lvl w:ilvl="0">
        <w:numFmt w:val="decimal"/>
        <w:lvlText w:val="%1."/>
        <w:lvlJc w:val="left"/>
      </w:lvl>
    </w:lvlOverride>
  </w:num>
  <w:num w:numId="5" w16cid:durableId="1065838829">
    <w:abstractNumId w:val="12"/>
    <w:lvlOverride w:ilvl="1">
      <w:lvl w:ilvl="1">
        <w:numFmt w:val="lowerLetter"/>
        <w:lvlText w:val="%2."/>
        <w:lvlJc w:val="left"/>
      </w:lvl>
    </w:lvlOverride>
  </w:num>
  <w:num w:numId="6" w16cid:durableId="60375324">
    <w:abstractNumId w:val="28"/>
  </w:num>
  <w:num w:numId="7" w16cid:durableId="1689258159">
    <w:abstractNumId w:val="8"/>
    <w:lvlOverride w:ilvl="0">
      <w:lvl w:ilvl="0">
        <w:numFmt w:val="lowerRoman"/>
        <w:lvlText w:val="%1."/>
        <w:lvlJc w:val="right"/>
      </w:lvl>
    </w:lvlOverride>
  </w:num>
  <w:num w:numId="8" w16cid:durableId="572737155">
    <w:abstractNumId w:val="8"/>
    <w:lvlOverride w:ilvl="0">
      <w:lvl w:ilvl="0">
        <w:numFmt w:val="lowerRoman"/>
        <w:lvlText w:val="%1."/>
        <w:lvlJc w:val="right"/>
      </w:lvl>
    </w:lvlOverride>
  </w:num>
  <w:num w:numId="9" w16cid:durableId="2050834945">
    <w:abstractNumId w:val="8"/>
    <w:lvlOverride w:ilvl="0">
      <w:lvl w:ilvl="0">
        <w:numFmt w:val="lowerRoman"/>
        <w:lvlText w:val="%1."/>
        <w:lvlJc w:val="right"/>
      </w:lvl>
    </w:lvlOverride>
  </w:num>
  <w:num w:numId="10" w16cid:durableId="1683043898">
    <w:abstractNumId w:val="24"/>
  </w:num>
  <w:num w:numId="11" w16cid:durableId="777795709">
    <w:abstractNumId w:val="10"/>
    <w:lvlOverride w:ilvl="0">
      <w:lvl w:ilvl="0">
        <w:numFmt w:val="decimal"/>
        <w:lvlText w:val="%1."/>
        <w:lvlJc w:val="left"/>
      </w:lvl>
    </w:lvlOverride>
  </w:num>
  <w:num w:numId="12" w16cid:durableId="1926571196">
    <w:abstractNumId w:val="10"/>
    <w:lvlOverride w:ilvl="1">
      <w:lvl w:ilvl="1">
        <w:numFmt w:val="lowerLetter"/>
        <w:lvlText w:val="%2."/>
        <w:lvlJc w:val="left"/>
      </w:lvl>
    </w:lvlOverride>
  </w:num>
  <w:num w:numId="13" w16cid:durableId="1453817132">
    <w:abstractNumId w:val="15"/>
    <w:lvlOverride w:ilvl="0">
      <w:lvl w:ilvl="0">
        <w:numFmt w:val="lowerRoman"/>
        <w:lvlText w:val="%1."/>
        <w:lvlJc w:val="right"/>
      </w:lvl>
    </w:lvlOverride>
  </w:num>
  <w:num w:numId="14" w16cid:durableId="136607335">
    <w:abstractNumId w:val="2"/>
  </w:num>
  <w:num w:numId="15" w16cid:durableId="289480911">
    <w:abstractNumId w:val="7"/>
  </w:num>
  <w:num w:numId="16" w16cid:durableId="2019037671">
    <w:abstractNumId w:val="27"/>
  </w:num>
  <w:num w:numId="17" w16cid:durableId="787743297">
    <w:abstractNumId w:val="33"/>
    <w:lvlOverride w:ilvl="0">
      <w:lvl w:ilvl="0">
        <w:numFmt w:val="decimal"/>
        <w:lvlText w:val="%1."/>
        <w:lvlJc w:val="left"/>
      </w:lvl>
    </w:lvlOverride>
  </w:num>
  <w:num w:numId="18" w16cid:durableId="158665498">
    <w:abstractNumId w:val="4"/>
  </w:num>
  <w:num w:numId="19" w16cid:durableId="488667335">
    <w:abstractNumId w:val="20"/>
    <w:lvlOverride w:ilvl="1">
      <w:lvl w:ilvl="1">
        <w:numFmt w:val="lowerRoman"/>
        <w:lvlText w:val="%2."/>
        <w:lvlJc w:val="right"/>
      </w:lvl>
    </w:lvlOverride>
  </w:num>
  <w:num w:numId="20" w16cid:durableId="720519207">
    <w:abstractNumId w:val="14"/>
  </w:num>
  <w:num w:numId="21" w16cid:durableId="1405909361">
    <w:abstractNumId w:val="20"/>
    <w:lvlOverride w:ilvl="1">
      <w:lvl w:ilvl="1">
        <w:numFmt w:val="lowerRoman"/>
        <w:lvlText w:val="%2."/>
        <w:lvlJc w:val="right"/>
      </w:lvl>
    </w:lvlOverride>
  </w:num>
  <w:num w:numId="22" w16cid:durableId="1309937096">
    <w:abstractNumId w:val="9"/>
  </w:num>
  <w:num w:numId="23" w16cid:durableId="334957528">
    <w:abstractNumId w:val="9"/>
    <w:lvlOverride w:ilvl="0">
      <w:lvl w:ilvl="0">
        <w:numFmt w:val="decimal"/>
        <w:lvlText w:val="%1."/>
        <w:lvlJc w:val="left"/>
      </w:lvl>
    </w:lvlOverride>
  </w:num>
  <w:num w:numId="24" w16cid:durableId="1148088114">
    <w:abstractNumId w:val="9"/>
    <w:lvlOverride w:ilvl="1">
      <w:lvl w:ilvl="1">
        <w:numFmt w:val="lowerLetter"/>
        <w:lvlText w:val="%2."/>
        <w:lvlJc w:val="left"/>
      </w:lvl>
    </w:lvlOverride>
  </w:num>
  <w:num w:numId="25" w16cid:durableId="579294750">
    <w:abstractNumId w:val="9"/>
    <w:lvlOverride w:ilvl="2">
      <w:lvl w:ilvl="2">
        <w:numFmt w:val="lowerRoman"/>
        <w:lvlText w:val="%3."/>
        <w:lvlJc w:val="right"/>
      </w:lvl>
    </w:lvlOverride>
  </w:num>
  <w:num w:numId="26" w16cid:durableId="726729820">
    <w:abstractNumId w:val="13"/>
  </w:num>
  <w:num w:numId="27" w16cid:durableId="2107117486">
    <w:abstractNumId w:val="35"/>
  </w:num>
  <w:num w:numId="28" w16cid:durableId="610475695">
    <w:abstractNumId w:val="18"/>
  </w:num>
  <w:num w:numId="29" w16cid:durableId="741567243">
    <w:abstractNumId w:val="6"/>
  </w:num>
  <w:num w:numId="30" w16cid:durableId="111485889">
    <w:abstractNumId w:val="26"/>
    <w:lvlOverride w:ilvl="1">
      <w:lvl w:ilvl="1">
        <w:numFmt w:val="lowerRoman"/>
        <w:lvlText w:val="%2."/>
        <w:lvlJc w:val="right"/>
      </w:lvl>
    </w:lvlOverride>
  </w:num>
  <w:num w:numId="31" w16cid:durableId="1905945214">
    <w:abstractNumId w:val="26"/>
    <w:lvlOverride w:ilvl="1">
      <w:lvl w:ilvl="1">
        <w:numFmt w:val="lowerRoman"/>
        <w:lvlText w:val="%2."/>
        <w:lvlJc w:val="right"/>
      </w:lvl>
    </w:lvlOverride>
  </w:num>
  <w:num w:numId="32" w16cid:durableId="1464467909">
    <w:abstractNumId w:val="26"/>
    <w:lvlOverride w:ilvl="1">
      <w:lvl w:ilvl="1">
        <w:numFmt w:val="lowerRoman"/>
        <w:lvlText w:val="%2."/>
        <w:lvlJc w:val="right"/>
      </w:lvl>
    </w:lvlOverride>
  </w:num>
  <w:num w:numId="33" w16cid:durableId="202133478">
    <w:abstractNumId w:val="26"/>
    <w:lvlOverride w:ilvl="1">
      <w:lvl w:ilvl="1">
        <w:numFmt w:val="lowerRoman"/>
        <w:lvlText w:val="%2."/>
        <w:lvlJc w:val="right"/>
      </w:lvl>
    </w:lvlOverride>
  </w:num>
  <w:num w:numId="34" w16cid:durableId="1755398176">
    <w:abstractNumId w:val="26"/>
    <w:lvlOverride w:ilvl="1">
      <w:lvl w:ilvl="1">
        <w:numFmt w:val="lowerRoman"/>
        <w:lvlText w:val="%2."/>
        <w:lvlJc w:val="right"/>
      </w:lvl>
    </w:lvlOverride>
  </w:num>
  <w:num w:numId="35" w16cid:durableId="718437740">
    <w:abstractNumId w:val="40"/>
  </w:num>
  <w:num w:numId="36" w16cid:durableId="1852983822">
    <w:abstractNumId w:val="37"/>
  </w:num>
  <w:num w:numId="37" w16cid:durableId="1463187731">
    <w:abstractNumId w:val="19"/>
  </w:num>
  <w:num w:numId="38" w16cid:durableId="1814562014">
    <w:abstractNumId w:val="16"/>
  </w:num>
  <w:num w:numId="39" w16cid:durableId="422455261">
    <w:abstractNumId w:val="39"/>
  </w:num>
  <w:num w:numId="40" w16cid:durableId="2059819956">
    <w:abstractNumId w:val="38"/>
  </w:num>
  <w:num w:numId="41" w16cid:durableId="1104570072">
    <w:abstractNumId w:val="31"/>
  </w:num>
  <w:num w:numId="42" w16cid:durableId="77868428">
    <w:abstractNumId w:val="0"/>
  </w:num>
  <w:num w:numId="43" w16cid:durableId="221717817">
    <w:abstractNumId w:val="11"/>
  </w:num>
  <w:num w:numId="44" w16cid:durableId="272634523">
    <w:abstractNumId w:val="23"/>
  </w:num>
  <w:num w:numId="45" w16cid:durableId="1235162389">
    <w:abstractNumId w:val="41"/>
  </w:num>
  <w:num w:numId="46" w16cid:durableId="202987180">
    <w:abstractNumId w:val="36"/>
  </w:num>
  <w:num w:numId="47" w16cid:durableId="846332309">
    <w:abstractNumId w:val="29"/>
  </w:num>
  <w:num w:numId="48" w16cid:durableId="1119570498">
    <w:abstractNumId w:val="34"/>
  </w:num>
  <w:num w:numId="49" w16cid:durableId="1760251048">
    <w:abstractNumId w:val="1"/>
  </w:num>
  <w:num w:numId="50" w16cid:durableId="341008718">
    <w:abstractNumId w:val="5"/>
  </w:num>
  <w:num w:numId="51" w16cid:durableId="1645617243">
    <w:abstractNumId w:val="21"/>
    <w:lvlOverride w:ilvl="0">
      <w:lvl w:ilvl="0">
        <w:numFmt w:val="decimal"/>
        <w:lvlText w:val="%1."/>
        <w:lvlJc w:val="left"/>
      </w:lvl>
    </w:lvlOverride>
  </w:num>
  <w:num w:numId="52" w16cid:durableId="589192851">
    <w:abstractNumId w:val="21"/>
    <w:lvlOverride w:ilvl="1">
      <w:lvl w:ilvl="1">
        <w:numFmt w:val="lowerLetter"/>
        <w:lvlText w:val="%2."/>
        <w:lvlJc w:val="left"/>
      </w:lvl>
    </w:lvlOverride>
  </w:num>
  <w:num w:numId="53" w16cid:durableId="1526285457">
    <w:abstractNumId w:val="21"/>
    <w:lvlOverride w:ilvl="1">
      <w:lvl w:ilvl="1">
        <w:numFmt w:val="lowerLetter"/>
        <w:lvlText w:val="%2."/>
        <w:lvlJc w:val="left"/>
      </w:lvl>
    </w:lvlOverride>
  </w:num>
  <w:num w:numId="54" w16cid:durableId="871919432">
    <w:abstractNumId w:val="21"/>
    <w:lvlOverride w:ilvl="1">
      <w:lvl w:ilvl="1">
        <w:numFmt w:val="lowerLetter"/>
        <w:lvlText w:val="%2."/>
        <w:lvlJc w:val="left"/>
      </w:lvl>
    </w:lvlOverride>
  </w:num>
  <w:num w:numId="55" w16cid:durableId="1075128525">
    <w:abstractNumId w:val="21"/>
    <w:lvlOverride w:ilvl="0">
      <w:lvl w:ilvl="0">
        <w:numFmt w:val="decimal"/>
        <w:lvlText w:val="%1."/>
        <w:lvlJc w:val="left"/>
      </w:lvl>
    </w:lvlOverride>
  </w:num>
  <w:num w:numId="56" w16cid:durableId="226190044">
    <w:abstractNumId w:val="21"/>
    <w:lvlOverride w:ilvl="1">
      <w:lvl w:ilvl="1">
        <w:numFmt w:val="lowerLetter"/>
        <w:lvlText w:val="%2."/>
        <w:lvlJc w:val="left"/>
      </w:lvl>
    </w:lvlOverride>
  </w:num>
  <w:num w:numId="57" w16cid:durableId="865680907">
    <w:abstractNumId w:val="21"/>
    <w:lvlOverride w:ilvl="0">
      <w:lvl w:ilvl="0">
        <w:numFmt w:val="decimal"/>
        <w:lvlText w:val="%1."/>
        <w:lvlJc w:val="left"/>
      </w:lvl>
    </w:lvlOverride>
  </w:num>
  <w:num w:numId="58" w16cid:durableId="242489849">
    <w:abstractNumId w:val="21"/>
    <w:lvlOverride w:ilvl="0">
      <w:lvl w:ilvl="0">
        <w:numFmt w:val="decimal"/>
        <w:lvlText w:val="%1."/>
        <w:lvlJc w:val="left"/>
      </w:lvl>
    </w:lvlOverride>
  </w:num>
  <w:num w:numId="59" w16cid:durableId="907108172">
    <w:abstractNumId w:val="21"/>
    <w:lvlOverride w:ilvl="1">
      <w:lvl w:ilvl="1">
        <w:numFmt w:val="lowerLetter"/>
        <w:lvlText w:val="%2."/>
        <w:lvlJc w:val="left"/>
      </w:lvl>
    </w:lvlOverride>
  </w:num>
  <w:num w:numId="60" w16cid:durableId="1631472325">
    <w:abstractNumId w:val="21"/>
    <w:lvlOverride w:ilvl="1">
      <w:lvl w:ilvl="1">
        <w:numFmt w:val="lowerLetter"/>
        <w:lvlText w:val="%2."/>
        <w:lvlJc w:val="left"/>
      </w:lvl>
    </w:lvlOverride>
  </w:num>
  <w:num w:numId="61" w16cid:durableId="744769023">
    <w:abstractNumId w:val="21"/>
    <w:lvlOverride w:ilvl="1">
      <w:lvl w:ilvl="1">
        <w:numFmt w:val="lowerLetter"/>
        <w:lvlText w:val="%2."/>
        <w:lvlJc w:val="left"/>
      </w:lvl>
    </w:lvlOverride>
  </w:num>
  <w:num w:numId="62" w16cid:durableId="101460663">
    <w:abstractNumId w:val="32"/>
  </w:num>
  <w:num w:numId="63" w16cid:durableId="2097557862">
    <w:abstractNumId w:val="30"/>
  </w:num>
  <w:num w:numId="64" w16cid:durableId="187441912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Talbot">
    <w15:presenceInfo w15:providerId="Windows Live" w15:userId="459e1367ff64c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48"/>
    <w:rsid w:val="00A86162"/>
    <w:rsid w:val="00C325D5"/>
    <w:rsid w:val="00E7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F190"/>
  <w15:chartTrackingRefBased/>
  <w15:docId w15:val="{2016EACC-8198-E547-B9B5-409E4892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34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134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134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7134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13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134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71348"/>
    <w:rPr>
      <w:rFonts w:ascii="Times New Roman" w:eastAsia="Times New Roman" w:hAnsi="Times New Roman" w:cs="Times New Roman"/>
      <w:b/>
      <w:bCs/>
      <w:kern w:val="0"/>
      <w14:ligatures w14:val="none"/>
    </w:rPr>
  </w:style>
  <w:style w:type="paragraph" w:customStyle="1" w:styleId="msonormal0">
    <w:name w:val="msonormal"/>
    <w:basedOn w:val="Normal"/>
    <w:rsid w:val="00E7134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71348"/>
    <w:pPr>
      <w:spacing w:before="100" w:beforeAutospacing="1" w:after="100" w:afterAutospacing="1"/>
    </w:pPr>
    <w:rPr>
      <w:rFonts w:ascii="Times New Roman" w:eastAsia="Times New Roman" w:hAnsi="Times New Roman" w:cs="Times New Roman"/>
      <w:kern w:val="0"/>
      <w14:ligatures w14:val="none"/>
    </w:rPr>
  </w:style>
  <w:style w:type="paragraph" w:styleId="Revision">
    <w:name w:val="Revision"/>
    <w:hidden/>
    <w:uiPriority w:val="99"/>
    <w:semiHidden/>
    <w:rsid w:val="00E71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4772">
      <w:bodyDiv w:val="1"/>
      <w:marLeft w:val="0"/>
      <w:marRight w:val="0"/>
      <w:marTop w:val="0"/>
      <w:marBottom w:val="0"/>
      <w:divBdr>
        <w:top w:val="none" w:sz="0" w:space="0" w:color="auto"/>
        <w:left w:val="none" w:sz="0" w:space="0" w:color="auto"/>
        <w:bottom w:val="none" w:sz="0" w:space="0" w:color="auto"/>
        <w:right w:val="none" w:sz="0" w:space="0" w:color="auto"/>
      </w:divBdr>
      <w:divsChild>
        <w:div w:id="1699887908">
          <w:marLeft w:val="-555"/>
          <w:marRight w:val="0"/>
          <w:marTop w:val="0"/>
          <w:marBottom w:val="0"/>
          <w:divBdr>
            <w:top w:val="none" w:sz="0" w:space="0" w:color="auto"/>
            <w:left w:val="none" w:sz="0" w:space="0" w:color="auto"/>
            <w:bottom w:val="none" w:sz="0" w:space="0" w:color="auto"/>
            <w:right w:val="none" w:sz="0" w:space="0" w:color="auto"/>
          </w:divBdr>
        </w:div>
        <w:div w:id="1154251074">
          <w:marLeft w:val="-345"/>
          <w:marRight w:val="0"/>
          <w:marTop w:val="0"/>
          <w:marBottom w:val="0"/>
          <w:divBdr>
            <w:top w:val="none" w:sz="0" w:space="0" w:color="auto"/>
            <w:left w:val="none" w:sz="0" w:space="0" w:color="auto"/>
            <w:bottom w:val="none" w:sz="0" w:space="0" w:color="auto"/>
            <w:right w:val="none" w:sz="0" w:space="0" w:color="auto"/>
          </w:divBdr>
        </w:div>
        <w:div w:id="987828268">
          <w:marLeft w:val="-810"/>
          <w:marRight w:val="0"/>
          <w:marTop w:val="0"/>
          <w:marBottom w:val="0"/>
          <w:divBdr>
            <w:top w:val="none" w:sz="0" w:space="0" w:color="auto"/>
            <w:left w:val="none" w:sz="0" w:space="0" w:color="auto"/>
            <w:bottom w:val="none" w:sz="0" w:space="0" w:color="auto"/>
            <w:right w:val="none" w:sz="0" w:space="0" w:color="auto"/>
          </w:divBdr>
        </w:div>
        <w:div w:id="1468475370">
          <w:marLeft w:val="-900"/>
          <w:marRight w:val="0"/>
          <w:marTop w:val="0"/>
          <w:marBottom w:val="0"/>
          <w:divBdr>
            <w:top w:val="none" w:sz="0" w:space="0" w:color="auto"/>
            <w:left w:val="none" w:sz="0" w:space="0" w:color="auto"/>
            <w:bottom w:val="none" w:sz="0" w:space="0" w:color="auto"/>
            <w:right w:val="none" w:sz="0" w:space="0" w:color="auto"/>
          </w:divBdr>
        </w:div>
        <w:div w:id="1143548240">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4827</Words>
  <Characters>25681</Characters>
  <Application>Microsoft Office Word</Application>
  <DocSecurity>0</DocSecurity>
  <Lines>1834</Lines>
  <Paragraphs>1694</Paragraphs>
  <ScaleCrop>false</ScaleCrop>
  <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2023-12-04T00:57:00Z</dcterms:created>
  <dcterms:modified xsi:type="dcterms:W3CDTF">2023-12-04T01:05:00Z</dcterms:modified>
</cp:coreProperties>
</file>